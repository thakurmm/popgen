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2F8D6" w14:textId="77777777" w:rsidR="00974A85" w:rsidRDefault="00887B86">
      <w:pPr>
        <w:spacing w:line="360" w:lineRule="auto"/>
        <w:jc w:val="center"/>
        <w:rPr>
          <w:sz w:val="20"/>
          <w:szCs w:val="20"/>
        </w:rPr>
        <w:pPrChange w:id="0" w:author="Microsoft Office User" w:date="2017-05-10T15:45:00Z">
          <w:pPr>
            <w:jc w:val="center"/>
          </w:pPr>
        </w:pPrChange>
      </w:pPr>
      <w:r>
        <w:rPr>
          <w:sz w:val="20"/>
          <w:szCs w:val="20"/>
        </w:rPr>
        <w:t>PURA grant proposal (Fall 2017)</w:t>
      </w:r>
    </w:p>
    <w:p w14:paraId="77A1053A" w14:textId="45B12CD3" w:rsidR="00974A85" w:rsidRPr="00F95EE4" w:rsidRDefault="00F95EE4">
      <w:pPr>
        <w:spacing w:line="360" w:lineRule="auto"/>
        <w:jc w:val="center"/>
        <w:rPr>
          <w:b/>
          <w:sz w:val="20"/>
          <w:szCs w:val="20"/>
          <w:rPrChange w:id="1" w:author="Microsoft Office User" w:date="2017-05-10T15:35:00Z">
            <w:rPr>
              <w:sz w:val="20"/>
              <w:szCs w:val="20"/>
            </w:rPr>
          </w:rPrChange>
        </w:rPr>
        <w:pPrChange w:id="2" w:author="Microsoft Office User" w:date="2017-05-10T15:45:00Z">
          <w:pPr>
            <w:jc w:val="center"/>
          </w:pPr>
        </w:pPrChange>
      </w:pPr>
      <w:ins w:id="3" w:author="Microsoft Office User" w:date="2017-05-10T15:35:00Z">
        <w:r w:rsidRPr="00F95EE4">
          <w:rPr>
            <w:b/>
            <w:sz w:val="20"/>
            <w:szCs w:val="20"/>
            <w:rPrChange w:id="4" w:author="Microsoft Office User" w:date="2017-05-10T15:35:00Z">
              <w:rPr>
                <w:sz w:val="20"/>
                <w:szCs w:val="20"/>
              </w:rPr>
            </w:rPrChange>
          </w:rPr>
          <w:t xml:space="preserve">Computational </w:t>
        </w:r>
      </w:ins>
      <w:del w:id="5" w:author="Microsoft Office User" w:date="2017-05-10T15:35:00Z">
        <w:r w:rsidR="00887B86" w:rsidRPr="00F95EE4" w:rsidDel="00F95EE4">
          <w:rPr>
            <w:b/>
            <w:sz w:val="20"/>
            <w:szCs w:val="20"/>
            <w:rPrChange w:id="6" w:author="Microsoft Office User" w:date="2017-05-10T15:35:00Z">
              <w:rPr>
                <w:sz w:val="20"/>
                <w:szCs w:val="20"/>
              </w:rPr>
            </w:rPrChange>
          </w:rPr>
          <w:delText>STRUCTUREpainter: Accurate Local Ancestry Inference without Reference Genotypes</w:delText>
        </w:r>
      </w:del>
      <w:ins w:id="7" w:author="Microsoft Office User" w:date="2017-05-10T15:35:00Z">
        <w:r w:rsidRPr="00F95EE4">
          <w:rPr>
            <w:b/>
            <w:sz w:val="20"/>
            <w:szCs w:val="20"/>
            <w:rPrChange w:id="8" w:author="Microsoft Office User" w:date="2017-05-10T15:35:00Z">
              <w:rPr>
                <w:sz w:val="20"/>
                <w:szCs w:val="20"/>
              </w:rPr>
            </w:rPrChange>
          </w:rPr>
          <w:t>Painting of Local Genetic Ancestry Along Chromosome</w:t>
        </w:r>
      </w:ins>
      <w:ins w:id="9" w:author="Microsoft Office User" w:date="2017-05-10T16:45:00Z">
        <w:r w:rsidR="00073042">
          <w:rPr>
            <w:b/>
            <w:sz w:val="20"/>
            <w:szCs w:val="20"/>
          </w:rPr>
          <w:t>s</w:t>
        </w:r>
      </w:ins>
      <w:bookmarkStart w:id="10" w:name="_GoBack"/>
      <w:bookmarkEnd w:id="10"/>
    </w:p>
    <w:p w14:paraId="775279F4" w14:textId="77777777" w:rsidR="00974A85" w:rsidRDefault="00887B86">
      <w:pPr>
        <w:spacing w:line="360" w:lineRule="auto"/>
        <w:jc w:val="center"/>
        <w:rPr>
          <w:sz w:val="20"/>
          <w:szCs w:val="20"/>
        </w:rPr>
        <w:pPrChange w:id="11" w:author="Microsoft Office User" w:date="2017-05-10T15:45:00Z">
          <w:pPr>
            <w:jc w:val="center"/>
          </w:pPr>
        </w:pPrChange>
      </w:pPr>
      <w:r>
        <w:rPr>
          <w:sz w:val="20"/>
          <w:szCs w:val="20"/>
        </w:rPr>
        <w:t>Greg Johnston (Mentor: Dr. Joseph Lachance)</w:t>
      </w:r>
    </w:p>
    <w:p w14:paraId="321D7775" w14:textId="77777777" w:rsidR="00974A85" w:rsidRDefault="00974A85">
      <w:pPr>
        <w:jc w:val="center"/>
        <w:rPr>
          <w:sz w:val="20"/>
          <w:szCs w:val="20"/>
        </w:rPr>
      </w:pPr>
    </w:p>
    <w:p w14:paraId="2F7C9A0C" w14:textId="77777777" w:rsidR="00974A85" w:rsidRDefault="00887B86">
      <w:pPr>
        <w:rPr>
          <w:sz w:val="20"/>
          <w:szCs w:val="20"/>
        </w:rPr>
      </w:pPr>
      <w:del w:id="12" w:author="Microsoft Office User" w:date="2017-05-10T15:38:00Z">
        <w:r w:rsidDel="00F95EE4">
          <w:rPr>
            <w:b/>
            <w:sz w:val="20"/>
            <w:szCs w:val="20"/>
          </w:rPr>
          <w:delText>Introduction</w:delText>
        </w:r>
      </w:del>
      <w:ins w:id="13" w:author="Microsoft Office User" w:date="2017-05-10T15:38:00Z">
        <w:r w:rsidR="00F95EE4">
          <w:rPr>
            <w:b/>
            <w:sz w:val="20"/>
            <w:szCs w:val="20"/>
          </w:rPr>
          <w:t>Background</w:t>
        </w:r>
      </w:ins>
    </w:p>
    <w:p w14:paraId="5A2E9054" w14:textId="0E523CD6" w:rsidR="00974A85" w:rsidDel="00F95EE4" w:rsidRDefault="00887B86">
      <w:pPr>
        <w:ind w:firstLine="450"/>
        <w:rPr>
          <w:del w:id="14" w:author="Microsoft Office User" w:date="2017-05-10T15:40:00Z"/>
          <w:sz w:val="20"/>
          <w:szCs w:val="20"/>
        </w:rPr>
        <w:pPrChange w:id="15" w:author="Microsoft Office User" w:date="2017-05-10T15:38:00Z">
          <w:pPr>
            <w:ind w:firstLine="720"/>
          </w:pPr>
        </w:pPrChange>
      </w:pPr>
      <w:r>
        <w:rPr>
          <w:sz w:val="20"/>
          <w:szCs w:val="20"/>
        </w:rPr>
        <w:t xml:space="preserve">Each of our genomes is a mosaic of chromosomal fragments inherited from different ancestries. These fragments are not necessarily spread evenly across any of our genomes. Rather, their size and distribution can vary between populations and even between individuals in the same population, and can be a useful source of information for identifying admixture trends and more. The task of characterizing this mixture – of identifying the ancestral population of origin at each position in an organism's genome – is referred to as </w:t>
      </w:r>
      <w:r w:rsidRPr="00EA7520">
        <w:rPr>
          <w:sz w:val="20"/>
          <w:szCs w:val="20"/>
          <w:u w:val="single"/>
          <w:rPrChange w:id="16" w:author="Microsoft Office User" w:date="2017-05-10T15:53:00Z">
            <w:rPr>
              <w:sz w:val="20"/>
              <w:szCs w:val="20"/>
            </w:rPr>
          </w:rPrChange>
        </w:rPr>
        <w:t>local ancestry inference</w:t>
      </w:r>
      <w:r>
        <w:rPr>
          <w:sz w:val="20"/>
          <w:szCs w:val="20"/>
        </w:rPr>
        <w:t xml:space="preserve">. This information can be used </w:t>
      </w:r>
      <w:del w:id="17" w:author="Microsoft Office User" w:date="2017-05-10T15:40:00Z">
        <w:r w:rsidDel="00F95EE4">
          <w:rPr>
            <w:sz w:val="20"/>
            <w:szCs w:val="20"/>
          </w:rPr>
          <w:delText>in a variety of ways, including:</w:delText>
        </w:r>
      </w:del>
    </w:p>
    <w:p w14:paraId="5CF34565" w14:textId="5C2779C4" w:rsidR="00974A85" w:rsidDel="00F95EE4" w:rsidRDefault="00887B86">
      <w:pPr>
        <w:ind w:firstLine="450"/>
        <w:rPr>
          <w:del w:id="18" w:author="Microsoft Office User" w:date="2017-05-10T15:41:00Z"/>
          <w:sz w:val="20"/>
          <w:szCs w:val="20"/>
        </w:rPr>
        <w:pPrChange w:id="19" w:author="Microsoft Office User" w:date="2017-05-10T15:55:00Z">
          <w:pPr>
            <w:numPr>
              <w:numId w:val="1"/>
            </w:numPr>
            <w:ind w:left="720" w:hanging="360"/>
            <w:contextualSpacing/>
          </w:pPr>
        </w:pPrChange>
      </w:pPr>
      <w:r>
        <w:rPr>
          <w:sz w:val="20"/>
          <w:szCs w:val="20"/>
        </w:rPr>
        <w:t xml:space="preserve">to understand </w:t>
      </w:r>
      <w:del w:id="20" w:author="Microsoft Office User" w:date="2017-05-10T15:40:00Z">
        <w:r w:rsidDel="00F95EE4">
          <w:rPr>
            <w:sz w:val="20"/>
            <w:szCs w:val="20"/>
          </w:rPr>
          <w:delText xml:space="preserve">how and </w:delText>
        </w:r>
      </w:del>
      <w:r>
        <w:rPr>
          <w:sz w:val="20"/>
          <w:szCs w:val="20"/>
        </w:rPr>
        <w:t>when admixture has occurred in a population</w:t>
      </w:r>
      <w:ins w:id="21" w:author="Microsoft Office User" w:date="2017-05-10T15:40:00Z">
        <w:r w:rsidR="00EA7520">
          <w:rPr>
            <w:sz w:val="20"/>
            <w:szCs w:val="20"/>
          </w:rPr>
          <w:t xml:space="preserve"> (recent mix</w:t>
        </w:r>
        <w:r w:rsidR="00F95EE4">
          <w:rPr>
            <w:sz w:val="20"/>
            <w:szCs w:val="20"/>
          </w:rPr>
          <w:t xml:space="preserve">ing of populations leads to large ancestry fragments) and </w:t>
        </w:r>
      </w:ins>
      <w:ins w:id="22" w:author="Microsoft Office User" w:date="2017-05-10T15:53:00Z">
        <w:r w:rsidR="00EA7520">
          <w:rPr>
            <w:sz w:val="20"/>
            <w:szCs w:val="20"/>
          </w:rPr>
          <w:t>targets of natural selection (adaptive parts of the genome can be enriched for a particular ancestry)</w:t>
        </w:r>
      </w:ins>
      <w:ins w:id="23" w:author="Microsoft Office User" w:date="2017-05-10T15:40:00Z">
        <w:r w:rsidR="00EA7520">
          <w:rPr>
            <w:sz w:val="20"/>
            <w:szCs w:val="20"/>
          </w:rPr>
          <w:t>.</w:t>
        </w:r>
      </w:ins>
      <w:ins w:id="24" w:author="Microsoft Office User" w:date="2017-05-10T15:54:00Z">
        <w:r w:rsidR="00E83836">
          <w:rPr>
            <w:sz w:val="20"/>
            <w:szCs w:val="20"/>
          </w:rPr>
          <w:t xml:space="preserve"> Local ancestry inference is one service offered by commercial genomics companies like</w:t>
        </w:r>
      </w:ins>
      <w:del w:id="25" w:author="Microsoft Office User" w:date="2017-05-10T15:54:00Z">
        <w:r w:rsidDel="00EA7520">
          <w:rPr>
            <w:sz w:val="20"/>
            <w:szCs w:val="20"/>
          </w:rPr>
          <w:delText xml:space="preserve">. </w:delText>
        </w:r>
      </w:del>
      <w:del w:id="26" w:author="Microsoft Office User" w:date="2017-05-10T15:41:00Z">
        <w:r w:rsidDel="00F95EE4">
          <w:rPr>
            <w:sz w:val="20"/>
            <w:szCs w:val="20"/>
          </w:rPr>
          <w:delText>Large continuous fragments associated with a single ancestry indicate that admixture may have taken place recently, whereas smaller and more distantly spread fragments suggest that it took place longer ago.</w:delText>
        </w:r>
      </w:del>
    </w:p>
    <w:p w14:paraId="7BBA274D" w14:textId="77777777" w:rsidR="00974A85" w:rsidDel="00F95EE4" w:rsidRDefault="00887B86">
      <w:pPr>
        <w:ind w:firstLine="450"/>
        <w:rPr>
          <w:del w:id="27" w:author="Microsoft Office User" w:date="2017-05-10T15:41:00Z"/>
          <w:sz w:val="20"/>
          <w:szCs w:val="20"/>
        </w:rPr>
        <w:pPrChange w:id="28" w:author="Microsoft Office User" w:date="2017-05-10T15:55:00Z">
          <w:pPr>
            <w:numPr>
              <w:numId w:val="1"/>
            </w:numPr>
            <w:ind w:left="720" w:hanging="360"/>
            <w:contextualSpacing/>
          </w:pPr>
        </w:pPrChange>
      </w:pPr>
      <w:del w:id="29" w:author="Microsoft Office User" w:date="2017-05-10T15:41:00Z">
        <w:r w:rsidDel="00F95EE4">
          <w:rPr>
            <w:sz w:val="20"/>
            <w:szCs w:val="20"/>
          </w:rPr>
          <w:delText>to identify potentially interesting areas of the genome where the proportions of ancestries are significantly different from the rest of the genome. These areas can then be investigated further.</w:delText>
        </w:r>
      </w:del>
    </w:p>
    <w:p w14:paraId="2F82BF97" w14:textId="5BDAB356" w:rsidR="00974A85" w:rsidDel="00F95EE4" w:rsidRDefault="00887B86">
      <w:pPr>
        <w:ind w:firstLine="450"/>
        <w:rPr>
          <w:del w:id="30" w:author="Microsoft Office User" w:date="2017-05-10T15:44:00Z"/>
          <w:sz w:val="20"/>
          <w:szCs w:val="20"/>
        </w:rPr>
        <w:pPrChange w:id="31" w:author="Microsoft Office User" w:date="2017-05-10T15:55:00Z">
          <w:pPr>
            <w:numPr>
              <w:numId w:val="1"/>
            </w:numPr>
            <w:ind w:left="720" w:hanging="360"/>
            <w:contextualSpacing/>
          </w:pPr>
        </w:pPrChange>
      </w:pPr>
      <w:del w:id="32" w:author="Microsoft Office User" w:date="2017-05-10T15:41:00Z">
        <w:r w:rsidDel="00F95EE4">
          <w:rPr>
            <w:sz w:val="20"/>
            <w:szCs w:val="20"/>
          </w:rPr>
          <w:delText>to directly compute the proportion of each ancestry present in the individual. This is the</w:delText>
        </w:r>
      </w:del>
      <w:del w:id="33" w:author="Microsoft Office User" w:date="2017-05-10T15:55:00Z">
        <w:r w:rsidDel="00E83836">
          <w:rPr>
            <w:sz w:val="20"/>
            <w:szCs w:val="20"/>
          </w:rPr>
          <w:delText xml:space="preserve"> </w:delText>
        </w:r>
        <w:r w:rsidRPr="00F95EE4" w:rsidDel="00E83836">
          <w:rPr>
            <w:sz w:val="20"/>
            <w:szCs w:val="20"/>
          </w:rPr>
          <w:delText>approach taken by services such as</w:delText>
        </w:r>
      </w:del>
      <w:r w:rsidRPr="00F95EE4">
        <w:rPr>
          <w:sz w:val="20"/>
          <w:szCs w:val="20"/>
        </w:rPr>
        <w:t xml:space="preserve"> 23andMe</w:t>
      </w:r>
      <w:ins w:id="34" w:author="Microsoft Office User" w:date="2017-05-10T15:55:00Z">
        <w:r w:rsidR="00E83836">
          <w:rPr>
            <w:sz w:val="20"/>
            <w:szCs w:val="20"/>
          </w:rPr>
          <w:t xml:space="preserve"> and AncestryDNA</w:t>
        </w:r>
      </w:ins>
      <w:r w:rsidRPr="00F95EE4">
        <w:rPr>
          <w:sz w:val="20"/>
          <w:szCs w:val="20"/>
        </w:rPr>
        <w:t xml:space="preserve"> (</w:t>
      </w:r>
      <w:del w:id="35" w:author="Microsoft Office User" w:date="2017-05-10T15:56:00Z">
        <w:r w:rsidRPr="00F95EE4" w:rsidDel="00E83836">
          <w:rPr>
            <w:sz w:val="20"/>
            <w:szCs w:val="20"/>
          </w:rPr>
          <w:delText xml:space="preserve">see </w:delText>
        </w:r>
      </w:del>
      <w:r w:rsidRPr="00F95EE4">
        <w:rPr>
          <w:sz w:val="20"/>
          <w:szCs w:val="20"/>
        </w:rPr>
        <w:t>Figure 1</w:t>
      </w:r>
      <w:del w:id="36" w:author="Microsoft Office User" w:date="2017-05-10T15:55:00Z">
        <w:r w:rsidRPr="00F95EE4" w:rsidDel="00E83836">
          <w:rPr>
            <w:sz w:val="20"/>
            <w:szCs w:val="20"/>
          </w:rPr>
          <w:delText>) - ancestry at each position on each of your chromosomes is inferred, and the result is used to provide an estimate of how much of each ancestral population is present in your DNA.</w:delText>
        </w:r>
      </w:del>
    </w:p>
    <w:p w14:paraId="45FCDF31" w14:textId="755DC08E" w:rsidR="00974A85" w:rsidRDefault="00E83836">
      <w:pPr>
        <w:ind w:firstLine="450"/>
        <w:rPr>
          <w:sz w:val="20"/>
          <w:szCs w:val="20"/>
        </w:rPr>
        <w:pPrChange w:id="37" w:author="Microsoft Office User" w:date="2017-05-10T15:55:00Z">
          <w:pPr/>
        </w:pPrChange>
      </w:pPr>
      <w:ins w:id="38" w:author="Microsoft Office User" w:date="2017-05-10T15:55:00Z">
        <w:r>
          <w:rPr>
            <w:sz w:val="20"/>
            <w:szCs w:val="20"/>
          </w:rPr>
          <w:t>).</w:t>
        </w:r>
      </w:ins>
    </w:p>
    <w:p w14:paraId="110B44C1" w14:textId="6916B2D9" w:rsidR="00974A85" w:rsidRPr="00F95EE4" w:rsidDel="00F95EE4" w:rsidRDefault="001342A6">
      <w:pPr>
        <w:ind w:firstLine="360"/>
        <w:rPr>
          <w:del w:id="39" w:author="Microsoft Office User" w:date="2017-05-10T15:38:00Z"/>
          <w:sz w:val="20"/>
          <w:szCs w:val="20"/>
          <w:rPrChange w:id="40" w:author="Microsoft Office User" w:date="2017-05-10T15:42:00Z">
            <w:rPr>
              <w:del w:id="41" w:author="Microsoft Office User" w:date="2017-05-10T15:38:00Z"/>
              <w:b/>
              <w:sz w:val="20"/>
              <w:szCs w:val="20"/>
            </w:rPr>
          </w:rPrChange>
        </w:rPr>
        <w:pPrChange w:id="42" w:author="Microsoft Office User" w:date="2017-05-10T15:38:00Z">
          <w:pPr/>
        </w:pPrChange>
      </w:pPr>
      <w:ins w:id="43" w:author="Microsoft Office User" w:date="2017-05-10T15:58:00Z">
        <w:r>
          <w:rPr>
            <w:noProof/>
            <w:sz w:val="20"/>
            <w:szCs w:val="20"/>
            <w:lang w:eastAsia="en-US" w:bidi="ar-SA"/>
            <w:rPrChange w:id="44" w:author="Unknown">
              <w:rPr>
                <w:noProof/>
                <w:lang w:eastAsia="en-US" w:bidi="ar-SA"/>
              </w:rPr>
            </w:rPrChange>
          </w:rPr>
          <mc:AlternateContent>
            <mc:Choice Requires="wps">
              <w:drawing>
                <wp:anchor distT="0" distB="0" distL="114300" distR="114300" simplePos="0" relativeHeight="251659264" behindDoc="0" locked="0" layoutInCell="1" allowOverlap="1" wp14:anchorId="4B769426" wp14:editId="2E236B80">
                  <wp:simplePos x="0" y="0"/>
                  <wp:positionH relativeFrom="column">
                    <wp:posOffset>2418080</wp:posOffset>
                  </wp:positionH>
                  <wp:positionV relativeFrom="paragraph">
                    <wp:posOffset>488950</wp:posOffset>
                  </wp:positionV>
                  <wp:extent cx="3789680" cy="2842260"/>
                  <wp:effectExtent l="0" t="0" r="20320" b="27940"/>
                  <wp:wrapTight wrapText="bothSides">
                    <wp:wrapPolygon edited="0">
                      <wp:start x="0" y="0"/>
                      <wp:lineTo x="0" y="21619"/>
                      <wp:lineTo x="21571" y="21619"/>
                      <wp:lineTo x="2157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89680" cy="28422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3EB8F4" w14:textId="77777777" w:rsidR="005F56FB" w:rsidRPr="005F56FB" w:rsidRDefault="005F56FB" w:rsidP="005F56FB">
                              <w:pPr>
                                <w:rPr>
                                  <w:ins w:id="45" w:author="Microsoft Office User" w:date="2017-05-10T16:04:00Z"/>
                                  <w:b/>
                                  <w:sz w:val="6"/>
                                  <w:szCs w:val="6"/>
                                  <w:rPrChange w:id="46" w:author="Microsoft Office User" w:date="2017-05-10T16:05:00Z">
                                    <w:rPr>
                                      <w:ins w:id="47" w:author="Microsoft Office User" w:date="2017-05-10T16:04:00Z"/>
                                      <w:b/>
                                      <w:sz w:val="20"/>
                                      <w:szCs w:val="20"/>
                                    </w:rPr>
                                  </w:rPrChange>
                                </w:rPr>
                              </w:pPr>
                            </w:p>
                            <w:p w14:paraId="6B4A6971" w14:textId="77777777" w:rsidR="005F56FB" w:rsidRDefault="00E83836" w:rsidP="005F56FB">
                              <w:pPr>
                                <w:rPr>
                                  <w:ins w:id="48" w:author="Microsoft Office User" w:date="2017-05-10T16:04:00Z"/>
                                  <w:b/>
                                  <w:sz w:val="20"/>
                                  <w:szCs w:val="20"/>
                                </w:rPr>
                              </w:pPr>
                              <w:ins w:id="49" w:author="Microsoft Office User" w:date="2017-05-10T15:59:00Z">
                                <w:r>
                                  <w:rPr>
                                    <w:noProof/>
                                    <w:lang w:eastAsia="en-US" w:bidi="ar-SA"/>
                                  </w:rPr>
                                  <w:drawing>
                                    <wp:inline distT="0" distB="0" distL="0" distR="0" wp14:anchorId="77D10AA0" wp14:editId="3458D333">
                                      <wp:extent cx="3553745" cy="2432187"/>
                                      <wp:effectExtent l="0" t="0" r="2540" b="6350"/>
                                      <wp:docPr id="9" name="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gif"/>
                                              <pic:cNvPicPr>
                                                <a:picLocks noChangeAspect="1" noChangeArrowheads="1"/>
                                              </pic:cNvPicPr>
                                            </pic:nvPicPr>
                                            <pic:blipFill>
                                              <a:blip r:embed="rId7"/>
                                              <a:stretch>
                                                <a:fillRect/>
                                              </a:stretch>
                                            </pic:blipFill>
                                            <pic:spPr bwMode="auto">
                                              <a:xfrm>
                                                <a:off x="0" y="0"/>
                                                <a:ext cx="3579118" cy="2449552"/>
                                              </a:xfrm>
                                              <a:prstGeom prst="rect">
                                                <a:avLst/>
                                              </a:prstGeom>
                                            </pic:spPr>
                                          </pic:pic>
                                        </a:graphicData>
                                      </a:graphic>
                                    </wp:inline>
                                  </w:drawing>
                                </w:r>
                              </w:ins>
                            </w:p>
                            <w:p w14:paraId="7F7EBA3C" w14:textId="77777777" w:rsidR="005F56FB" w:rsidRPr="005F56FB" w:rsidRDefault="005F56FB" w:rsidP="005F56FB">
                              <w:pPr>
                                <w:rPr>
                                  <w:ins w:id="50" w:author="Microsoft Office User" w:date="2017-05-10T16:04:00Z"/>
                                  <w:b/>
                                  <w:sz w:val="10"/>
                                  <w:szCs w:val="10"/>
                                  <w:rPrChange w:id="51" w:author="Microsoft Office User" w:date="2017-05-10T16:04:00Z">
                                    <w:rPr>
                                      <w:ins w:id="52" w:author="Microsoft Office User" w:date="2017-05-10T16:04:00Z"/>
                                      <w:b/>
                                      <w:sz w:val="20"/>
                                      <w:szCs w:val="20"/>
                                    </w:rPr>
                                  </w:rPrChange>
                                </w:rPr>
                              </w:pPr>
                            </w:p>
                            <w:p w14:paraId="77B7F91F" w14:textId="561420BA" w:rsidR="00E83836" w:rsidRPr="00E83836" w:rsidRDefault="00E83836" w:rsidP="005F56FB">
                              <w:pPr>
                                <w:rPr>
                                  <w14:textOutline w14:w="9525" w14:cap="rnd" w14:cmpd="sng" w14:algn="ctr">
                                    <w14:solidFill>
                                      <w14:schemeClr w14:val="tx1"/>
                                    </w14:solidFill>
                                    <w14:prstDash w14:val="solid"/>
                                    <w14:bevel/>
                                  </w14:textOutline>
                                  <w:rPrChange w:id="53" w:author="Microsoft Office User" w:date="2017-05-10T15:58:00Z">
                                    <w:rPr/>
                                  </w:rPrChange>
                                </w:rPr>
                              </w:pPr>
                              <w:ins w:id="54" w:author="Microsoft Office User" w:date="2017-05-10T15:59:00Z">
                                <w:r>
                                  <w:rPr>
                                    <w:b/>
                                    <w:sz w:val="20"/>
                                    <w:szCs w:val="20"/>
                                  </w:rPr>
                                  <w:t>Figure 1</w:t>
                                </w:r>
                                <w:r>
                                  <w:rPr>
                                    <w:sz w:val="20"/>
                                    <w:szCs w:val="20"/>
                                  </w:rPr>
                                  <w:t xml:space="preserve">: </w:t>
                                </w:r>
                                <w:r w:rsidR="001342A6">
                                  <w:rPr>
                                    <w:sz w:val="20"/>
                                    <w:szCs w:val="20"/>
                                  </w:rPr>
                                  <w:t>Local a</w:t>
                                </w:r>
                                <w:r>
                                  <w:rPr>
                                    <w:sz w:val="20"/>
                                    <w:szCs w:val="20"/>
                                  </w:rPr>
                                  <w:t>ncestry painting summary from 23andMe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69426" id="_x0000_t202" coordsize="21600,21600" o:spt="202" path="m0,0l0,21600,21600,21600,21600,0xe">
                  <v:stroke joinstyle="miter"/>
                  <v:path gradientshapeok="t" o:connecttype="rect"/>
                </v:shapetype>
                <v:shape id="Text Box 5" o:spid="_x0000_s1026" type="#_x0000_t202" style="position:absolute;left:0;text-align:left;margin-left:190.4pt;margin-top:38.5pt;width:298.4pt;height:2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" filled="f" strokecolor="black [3213]">
                  <v:textbox>
                    <w:txbxContent>
                      <w:p w14:paraId="723EB8F4" w14:textId="77777777" w:rsidR="005F56FB" w:rsidRPr="005F56FB" w:rsidRDefault="005F56FB" w:rsidP="005F56FB">
                        <w:pPr>
                          <w:rPr>
                            <w:ins w:id="52" w:author="Microsoft Office User" w:date="2017-05-10T16:04:00Z"/>
                            <w:b/>
                            <w:sz w:val="6"/>
                            <w:szCs w:val="6"/>
                            <w:rPrChange w:id="53" w:author="Microsoft Office User" w:date="2017-05-10T16:05:00Z">
                              <w:rPr>
                                <w:ins w:id="54" w:author="Microsoft Office User" w:date="2017-05-10T16:04:00Z"/>
                                <w:b/>
                                <w:sz w:val="20"/>
                                <w:szCs w:val="20"/>
                              </w:rPr>
                            </w:rPrChange>
                          </w:rPr>
                        </w:pPr>
                      </w:p>
                      <w:p w14:paraId="6B4A6971" w14:textId="77777777" w:rsidR="005F56FB" w:rsidRDefault="00E83836" w:rsidP="005F56FB">
                        <w:pPr>
                          <w:rPr>
                            <w:ins w:id="55" w:author="Microsoft Office User" w:date="2017-05-10T16:04:00Z"/>
                            <w:b/>
                            <w:sz w:val="20"/>
                            <w:szCs w:val="20"/>
                          </w:rPr>
                        </w:pPr>
                        <w:ins w:id="56" w:author="Microsoft Office User" w:date="2017-05-10T15:59:00Z">
                          <w:r>
                            <w:rPr>
                              <w:noProof/>
                              <w:lang w:eastAsia="en-US" w:bidi="ar-SA"/>
                            </w:rPr>
                            <w:drawing>
                              <wp:inline distT="0" distB="0" distL="0" distR="0" wp14:anchorId="77D10AA0" wp14:editId="3458D333">
                                <wp:extent cx="3553745" cy="2432187"/>
                                <wp:effectExtent l="0" t="0" r="2540" b="6350"/>
                                <wp:docPr id="9" name="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gif"/>
                                        <pic:cNvPicPr>
                                          <a:picLocks noChangeAspect="1" noChangeArrowheads="1"/>
                                        </pic:cNvPicPr>
                                      </pic:nvPicPr>
                                      <pic:blipFill>
                                        <a:blip r:embed="rId8"/>
                                        <a:stretch>
                                          <a:fillRect/>
                                        </a:stretch>
                                      </pic:blipFill>
                                      <pic:spPr bwMode="auto">
                                        <a:xfrm>
                                          <a:off x="0" y="0"/>
                                          <a:ext cx="3579118" cy="2449552"/>
                                        </a:xfrm>
                                        <a:prstGeom prst="rect">
                                          <a:avLst/>
                                        </a:prstGeom>
                                      </pic:spPr>
                                    </pic:pic>
                                  </a:graphicData>
                                </a:graphic>
                              </wp:inline>
                            </w:drawing>
                          </w:r>
                        </w:ins>
                      </w:p>
                      <w:p w14:paraId="7F7EBA3C" w14:textId="77777777" w:rsidR="005F56FB" w:rsidRPr="005F56FB" w:rsidRDefault="005F56FB" w:rsidP="005F56FB">
                        <w:pPr>
                          <w:rPr>
                            <w:ins w:id="57" w:author="Microsoft Office User" w:date="2017-05-10T16:04:00Z"/>
                            <w:b/>
                            <w:sz w:val="10"/>
                            <w:szCs w:val="10"/>
                            <w:rPrChange w:id="58" w:author="Microsoft Office User" w:date="2017-05-10T16:04:00Z">
                              <w:rPr>
                                <w:ins w:id="59" w:author="Microsoft Office User" w:date="2017-05-10T16:04:00Z"/>
                                <w:b/>
                                <w:sz w:val="20"/>
                                <w:szCs w:val="20"/>
                              </w:rPr>
                            </w:rPrChange>
                          </w:rPr>
                        </w:pPr>
                      </w:p>
                      <w:p w14:paraId="77B7F91F" w14:textId="561420BA" w:rsidR="00E83836" w:rsidRPr="00E83836" w:rsidRDefault="00E83836" w:rsidP="005F56FB">
                        <w:pPr>
                          <w:rPr>
                            <w14:textOutline w14:w="9525" w14:cap="rnd" w14:cmpd="sng" w14:algn="ctr">
                              <w14:solidFill>
                                <w14:schemeClr w14:val="tx1"/>
                              </w14:solidFill>
                              <w14:prstDash w14:val="solid"/>
                              <w14:bevel/>
                            </w14:textOutline>
                            <w:rPrChange w:id="60" w:author="Microsoft Office User" w:date="2017-05-10T15:58:00Z">
                              <w:rPr/>
                            </w:rPrChange>
                          </w:rPr>
                        </w:pPr>
                        <w:ins w:id="61" w:author="Microsoft Office User" w:date="2017-05-10T15:59:00Z">
                          <w:r>
                            <w:rPr>
                              <w:b/>
                              <w:sz w:val="20"/>
                              <w:szCs w:val="20"/>
                            </w:rPr>
                            <w:t>Figure 1</w:t>
                          </w:r>
                          <w:r>
                            <w:rPr>
                              <w:sz w:val="20"/>
                              <w:szCs w:val="20"/>
                            </w:rPr>
                            <w:t xml:space="preserve">: </w:t>
                          </w:r>
                          <w:r w:rsidR="001342A6">
                            <w:rPr>
                              <w:sz w:val="20"/>
                              <w:szCs w:val="20"/>
                            </w:rPr>
                            <w:t>Local a</w:t>
                          </w:r>
                          <w:r>
                            <w:rPr>
                              <w:sz w:val="20"/>
                              <w:szCs w:val="20"/>
                            </w:rPr>
                            <w:t>ncestry painting summary from 23andMe</w:t>
                          </w:r>
                        </w:ins>
                      </w:p>
                    </w:txbxContent>
                  </v:textbox>
                  <w10:wrap type="tight"/>
                </v:shape>
              </w:pict>
            </mc:Fallback>
          </mc:AlternateContent>
        </w:r>
      </w:ins>
      <w:del w:id="55" w:author="Microsoft Office User" w:date="2017-05-10T15:38:00Z">
        <w:r w:rsidR="00887B86" w:rsidRPr="00F95EE4" w:rsidDel="00F95EE4">
          <w:rPr>
            <w:sz w:val="20"/>
            <w:szCs w:val="20"/>
            <w:rPrChange w:id="56" w:author="Microsoft Office User" w:date="2017-05-10T15:42:00Z">
              <w:rPr>
                <w:b/>
                <w:sz w:val="20"/>
                <w:szCs w:val="20"/>
              </w:rPr>
            </w:rPrChange>
          </w:rPr>
          <w:delText>Related Work</w:delText>
        </w:r>
      </w:del>
    </w:p>
    <w:p w14:paraId="78594D71" w14:textId="77777777" w:rsidR="00974A85" w:rsidRDefault="00887B86">
      <w:pPr>
        <w:ind w:firstLine="360"/>
        <w:rPr>
          <w:sz w:val="20"/>
          <w:szCs w:val="20"/>
        </w:rPr>
        <w:pPrChange w:id="57" w:author="Microsoft Office User" w:date="2017-05-10T15:38:00Z">
          <w:pPr>
            <w:ind w:firstLine="720"/>
          </w:pPr>
        </w:pPrChange>
      </w:pPr>
      <w:del w:id="58" w:author="Microsoft Office User" w:date="2017-05-10T15:42:00Z">
        <w:r w:rsidRPr="00F95EE4" w:rsidDel="00F95EE4">
          <w:rPr>
            <w:sz w:val="20"/>
            <w:szCs w:val="20"/>
          </w:rPr>
          <w:delText>Diverse</w:delText>
        </w:r>
      </w:del>
      <w:ins w:id="59" w:author="Microsoft Office User" w:date="2017-05-10T15:42:00Z">
        <w:r w:rsidR="00F95EE4">
          <w:rPr>
            <w:sz w:val="20"/>
            <w:szCs w:val="20"/>
          </w:rPr>
          <w:t>Multiple</w:t>
        </w:r>
      </w:ins>
      <w:r>
        <w:rPr>
          <w:sz w:val="20"/>
          <w:szCs w:val="20"/>
        </w:rPr>
        <w:t xml:space="preserve"> approaches have been developed for the process of local ancestry inference. LAMP draws inference across more than two ancestral populations at once, and combines a hidden Markov model with a framework of non-overlapping windows to achieve higher accuracy and speed</w:t>
      </w:r>
      <w:r>
        <w:rPr>
          <w:sz w:val="20"/>
          <w:szCs w:val="20"/>
          <w:vertAlign w:val="superscript"/>
        </w:rPr>
        <w:t>1</w:t>
      </w:r>
      <w:r>
        <w:rPr>
          <w:sz w:val="20"/>
          <w:szCs w:val="20"/>
        </w:rPr>
        <w:t>. RFMix combines information from reference individuals and admixed samples and performs inference even more quickly and accurately than LAMP, with the ability to distinguish between subcontinental ancestries</w:t>
      </w:r>
      <w:r>
        <w:rPr>
          <w:sz w:val="20"/>
          <w:szCs w:val="20"/>
          <w:vertAlign w:val="superscript"/>
        </w:rPr>
        <w:t>2</w:t>
      </w:r>
      <w:r>
        <w:rPr>
          <w:sz w:val="20"/>
          <w:szCs w:val="20"/>
        </w:rPr>
        <w:t>.</w:t>
      </w:r>
    </w:p>
    <w:p w14:paraId="14FCE423" w14:textId="49A564BE" w:rsidR="00974A85" w:rsidRDefault="00887B86">
      <w:pPr>
        <w:ind w:firstLine="450"/>
        <w:rPr>
          <w:sz w:val="20"/>
          <w:szCs w:val="20"/>
        </w:rPr>
        <w:pPrChange w:id="60" w:author="Microsoft Office User" w:date="2017-05-10T15:38:00Z">
          <w:pPr>
            <w:ind w:firstLine="720"/>
          </w:pPr>
        </w:pPrChange>
      </w:pPr>
      <w:r>
        <w:rPr>
          <w:sz w:val="20"/>
          <w:szCs w:val="20"/>
        </w:rPr>
        <w:t>A disadvantage common to most current algorithms for local ancestry inference (including the two described above) is that they require a large set of pure reference individuals for each ancestral population that they can identify. This can be problematic since some populations of interest are now extinct, with limited genetic data available</w:t>
      </w:r>
      <w:ins w:id="61" w:author="Microsoft Office User" w:date="2017-05-10T15:43:00Z">
        <w:r w:rsidR="00F95EE4">
          <w:rPr>
            <w:sz w:val="20"/>
            <w:szCs w:val="20"/>
          </w:rPr>
          <w:t xml:space="preserve">.  </w:t>
        </w:r>
      </w:ins>
      <w:del w:id="62" w:author="Microsoft Office User" w:date="2017-05-10T15:43:00Z">
        <w:r w:rsidDel="00F95EE4">
          <w:rPr>
            <w:sz w:val="20"/>
            <w:szCs w:val="20"/>
          </w:rPr>
          <w:delText xml:space="preserve"> - </w:delText>
        </w:r>
      </w:del>
      <w:ins w:id="63" w:author="Microsoft Office User" w:date="2017-05-10T15:43:00Z">
        <w:r w:rsidR="00F95EE4">
          <w:rPr>
            <w:sz w:val="20"/>
            <w:szCs w:val="20"/>
          </w:rPr>
          <w:t>E</w:t>
        </w:r>
      </w:ins>
      <w:del w:id="64" w:author="Microsoft Office User" w:date="2017-05-10T15:43:00Z">
        <w:r w:rsidDel="00F95EE4">
          <w:rPr>
            <w:sz w:val="20"/>
            <w:szCs w:val="20"/>
          </w:rPr>
          <w:delText>and e</w:delText>
        </w:r>
      </w:del>
      <w:r>
        <w:rPr>
          <w:sz w:val="20"/>
          <w:szCs w:val="20"/>
        </w:rPr>
        <w:t xml:space="preserve">ven if a population is still present today, obtaining </w:t>
      </w:r>
      <w:ins w:id="65" w:author="Microsoft Office User" w:date="2017-05-10T15:43:00Z">
        <w:r w:rsidR="00F95EE4">
          <w:rPr>
            <w:sz w:val="20"/>
            <w:szCs w:val="20"/>
          </w:rPr>
          <w:t xml:space="preserve">enough </w:t>
        </w:r>
      </w:ins>
      <w:r>
        <w:rPr>
          <w:sz w:val="20"/>
          <w:szCs w:val="20"/>
        </w:rPr>
        <w:t>sequence</w:t>
      </w:r>
      <w:ins w:id="66" w:author="Microsoft Office User" w:date="2017-05-10T15:43:00Z">
        <w:r w:rsidR="00F95EE4">
          <w:rPr>
            <w:sz w:val="20"/>
            <w:szCs w:val="20"/>
          </w:rPr>
          <w:t xml:space="preserve"> </w:t>
        </w:r>
      </w:ins>
      <w:del w:id="67" w:author="Microsoft Office User" w:date="2017-05-10T15:43:00Z">
        <w:r w:rsidDel="00F95EE4">
          <w:rPr>
            <w:sz w:val="20"/>
            <w:szCs w:val="20"/>
          </w:rPr>
          <w:delText xml:space="preserve">d </w:delText>
        </w:r>
      </w:del>
      <w:r>
        <w:rPr>
          <w:sz w:val="20"/>
          <w:szCs w:val="20"/>
        </w:rPr>
        <w:t xml:space="preserve">data may be </w:t>
      </w:r>
      <w:del w:id="68" w:author="Microsoft Office User" w:date="2017-05-10T15:43:00Z">
        <w:r w:rsidDel="00F95EE4">
          <w:rPr>
            <w:sz w:val="20"/>
            <w:szCs w:val="20"/>
          </w:rPr>
          <w:delText>difficult for a variety of reasons</w:delText>
        </w:r>
      </w:del>
      <w:ins w:id="69" w:author="Microsoft Office User" w:date="2017-05-10T15:43:00Z">
        <w:r w:rsidR="00F95EE4">
          <w:rPr>
            <w:sz w:val="20"/>
            <w:szCs w:val="20"/>
          </w:rPr>
          <w:t>available</w:t>
        </w:r>
      </w:ins>
      <w:r>
        <w:rPr>
          <w:sz w:val="20"/>
          <w:szCs w:val="20"/>
        </w:rPr>
        <w:t>.</w:t>
      </w:r>
    </w:p>
    <w:p w14:paraId="44C8BE66" w14:textId="0F6FDE36" w:rsidR="00974A85" w:rsidRDefault="00974A85" w:rsidP="0024199D">
      <w:pPr>
        <w:rPr>
          <w:sz w:val="20"/>
          <w:szCs w:val="20"/>
        </w:rPr>
      </w:pPr>
    </w:p>
    <w:p w14:paraId="643D24EC" w14:textId="7C1DED1F" w:rsidR="00974A85" w:rsidRDefault="00E83836" w:rsidP="00F95EE4">
      <w:pPr>
        <w:rPr>
          <w:b/>
          <w:sz w:val="20"/>
          <w:szCs w:val="20"/>
        </w:rPr>
      </w:pPr>
      <w:ins w:id="70" w:author="Microsoft Office User" w:date="2017-05-10T16:00:00Z">
        <w:r>
          <w:rPr>
            <w:b/>
            <w:sz w:val="20"/>
            <w:szCs w:val="20"/>
          </w:rPr>
          <w:t>Previous research (</w:t>
        </w:r>
      </w:ins>
      <w:r w:rsidR="00887B86">
        <w:rPr>
          <w:b/>
          <w:sz w:val="20"/>
          <w:szCs w:val="20"/>
        </w:rPr>
        <w:t>STRUCTUREpainter</w:t>
      </w:r>
      <w:ins w:id="71" w:author="Microsoft Office User" w:date="2017-05-10T16:00:00Z">
        <w:r>
          <w:rPr>
            <w:b/>
            <w:sz w:val="20"/>
            <w:szCs w:val="20"/>
          </w:rPr>
          <w:t>)</w:t>
        </w:r>
      </w:ins>
      <w:del w:id="72" w:author="Microsoft Office User" w:date="2017-05-10T16:00:00Z">
        <w:r w:rsidR="00887B86" w:rsidDel="00E83836">
          <w:rPr>
            <w:b/>
            <w:sz w:val="20"/>
            <w:szCs w:val="20"/>
          </w:rPr>
          <w:delText>: progress so far</w:delText>
        </w:r>
      </w:del>
    </w:p>
    <w:p w14:paraId="18BE51B8" w14:textId="737AFF05" w:rsidR="00974A85" w:rsidDel="00F95EE4" w:rsidRDefault="00887B86">
      <w:pPr>
        <w:ind w:firstLine="450"/>
        <w:rPr>
          <w:del w:id="73" w:author="Microsoft Office User" w:date="2017-05-10T15:36:00Z"/>
          <w:sz w:val="20"/>
          <w:szCs w:val="20"/>
        </w:rPr>
        <w:pPrChange w:id="74" w:author="Microsoft Office User" w:date="2017-05-10T15:38:00Z">
          <w:pPr/>
        </w:pPrChange>
      </w:pPr>
      <w:r>
        <w:rPr>
          <w:sz w:val="20"/>
          <w:szCs w:val="20"/>
        </w:rPr>
        <w:tab/>
        <w:t>STRUCTUREpainter is a novel approach for performing local ancestry inference, currently under development at the Lachance Lab. It has the distinct advantage of not requiring reference panels for each ancestral population of interest - it only requires a set of admixed individuals and their estimated ancestry proportions, which are then used to identify SNPs (single-nucleotide polymorphisms) that are associated with one population or another.</w:t>
      </w:r>
      <w:ins w:id="75" w:author="Microsoft Office User" w:date="2017-05-10T15:36:00Z">
        <w:r w:rsidR="00F95EE4">
          <w:rPr>
            <w:sz w:val="20"/>
            <w:szCs w:val="20"/>
          </w:rPr>
          <w:t xml:space="preserve">  </w:t>
        </w:r>
      </w:ins>
    </w:p>
    <w:p w14:paraId="5851CD78" w14:textId="19730DE7" w:rsidR="00974A85" w:rsidDel="00F95EE4" w:rsidRDefault="00887B86">
      <w:pPr>
        <w:ind w:firstLine="450"/>
        <w:rPr>
          <w:del w:id="76" w:author="Microsoft Office User" w:date="2017-05-10T15:38:00Z"/>
          <w:sz w:val="20"/>
          <w:szCs w:val="20"/>
        </w:rPr>
        <w:pPrChange w:id="77" w:author="Microsoft Office User" w:date="2017-05-10T15:38:00Z">
          <w:pPr/>
        </w:pPrChange>
      </w:pPr>
      <w:r>
        <w:rPr>
          <w:sz w:val="20"/>
          <w:szCs w:val="20"/>
        </w:rPr>
        <w:t>The algorithm was originally implemented in R by Dr. Ali Berens working with Dr. Lachance. My work so far has focused on reimplementing it in Python, leading to improved flexibility and a speedup of over 100%.</w:t>
      </w:r>
      <w:ins w:id="78" w:author="Microsoft Office User" w:date="2017-05-10T16:43:00Z">
        <w:r w:rsidR="0059434C">
          <w:rPr>
            <w:sz w:val="20"/>
            <w:szCs w:val="20"/>
          </w:rPr>
          <w:t>`</w:t>
        </w:r>
      </w:ins>
    </w:p>
    <w:p w14:paraId="55445553" w14:textId="77777777" w:rsidR="00974A85" w:rsidRDefault="00974A85">
      <w:pPr>
        <w:ind w:firstLine="450"/>
        <w:rPr>
          <w:sz w:val="20"/>
          <w:szCs w:val="20"/>
        </w:rPr>
        <w:pPrChange w:id="79" w:author="Microsoft Office User" w:date="2017-05-10T15:38:00Z">
          <w:pPr/>
        </w:pPrChange>
      </w:pPr>
    </w:p>
    <w:tbl>
      <w:tblPr>
        <w:tblW w:w="5072" w:type="dxa"/>
        <w:tblInd w:w="-108" w:type="dxa"/>
        <w:tblCellMar>
          <w:top w:w="100" w:type="dxa"/>
          <w:left w:w="100" w:type="dxa"/>
          <w:bottom w:w="100" w:type="dxa"/>
          <w:right w:w="100" w:type="dxa"/>
        </w:tblCellMar>
        <w:tblLook w:val="0600" w:firstRow="0" w:lastRow="0" w:firstColumn="0" w:lastColumn="0" w:noHBand="1" w:noVBand="1"/>
        <w:tblPrChange w:id="80" w:author="Microsoft Office User" w:date="2017-05-10T16:04:00Z">
          <w:tblPr>
            <w:tblW w:w="10512" w:type="dxa"/>
            <w:tblInd w:w="-8" w:type="dxa"/>
            <w:tblCellMar>
              <w:top w:w="100" w:type="dxa"/>
              <w:left w:w="100" w:type="dxa"/>
              <w:bottom w:w="100" w:type="dxa"/>
              <w:right w:w="100" w:type="dxa"/>
            </w:tblCellMar>
            <w:tblLook w:val="0600" w:firstRow="0" w:lastRow="0" w:firstColumn="0" w:lastColumn="0" w:noHBand="1" w:noVBand="1"/>
          </w:tblPr>
        </w:tblPrChange>
      </w:tblPr>
      <w:tblGrid>
        <w:gridCol w:w="5072"/>
        <w:tblGridChange w:id="81">
          <w:tblGrid>
            <w:gridCol w:w="5072"/>
          </w:tblGrid>
        </w:tblGridChange>
      </w:tblGrid>
      <w:tr w:rsidR="005F56FB" w:rsidDel="005F56FB" w14:paraId="66B34E6C" w14:textId="12C2513A" w:rsidTr="005F56FB">
        <w:trPr>
          <w:del w:id="82" w:author="Microsoft Office User" w:date="2017-05-10T16:04:00Z"/>
        </w:trPr>
        <w:tc>
          <w:tcPr>
            <w:tcW w:w="5072" w:type="dxa"/>
            <w:shd w:val="clear" w:color="auto" w:fill="auto"/>
            <w:tcMar>
              <w:top w:w="0" w:type="dxa"/>
              <w:left w:w="0" w:type="dxa"/>
              <w:bottom w:w="0" w:type="dxa"/>
              <w:right w:w="0" w:type="dxa"/>
            </w:tcMar>
            <w:tcPrChange w:id="83" w:author="Microsoft Office User" w:date="2017-05-10T16:04:00Z">
              <w:tcPr>
                <w:tcW w:w="5254" w:type="dxa"/>
                <w:shd w:val="clear" w:color="auto" w:fill="auto"/>
                <w:tcMar>
                  <w:top w:w="0" w:type="dxa"/>
                  <w:left w:w="0" w:type="dxa"/>
                  <w:bottom w:w="0" w:type="dxa"/>
                  <w:right w:w="0" w:type="dxa"/>
                </w:tcMar>
              </w:tcPr>
            </w:tcPrChange>
          </w:tcPr>
          <w:p w14:paraId="077D22F9" w14:textId="6BCE8E43" w:rsidR="005F56FB" w:rsidDel="005F56FB" w:rsidRDefault="005F56FB">
            <w:pPr>
              <w:widowControl w:val="0"/>
              <w:spacing w:line="240" w:lineRule="auto"/>
              <w:jc w:val="right"/>
              <w:rPr>
                <w:del w:id="84" w:author="Microsoft Office User" w:date="2017-05-10T16:04:00Z"/>
                <w:sz w:val="20"/>
                <w:szCs w:val="20"/>
              </w:rPr>
              <w:pPrChange w:id="85" w:author="Microsoft Office User" w:date="2017-05-10T15:44:00Z">
                <w:pPr>
                  <w:widowControl w:val="0"/>
                  <w:spacing w:line="240" w:lineRule="auto"/>
                </w:pPr>
              </w:pPrChange>
            </w:pPr>
            <w:del w:id="86" w:author="Microsoft Office User" w:date="2017-05-10T15:57:00Z">
              <w:r w:rsidDel="00E83836">
                <w:rPr>
                  <w:noProof/>
                  <w:lang w:eastAsia="en-US" w:bidi="ar-SA"/>
                </w:rPr>
                <w:drawing>
                  <wp:inline distT="0" distB="0" distL="0" distR="0" wp14:anchorId="764BA36C" wp14:editId="7333AF59">
                    <wp:extent cx="3052972" cy="124460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rotWithShape="1">
                            <a:blip r:embed="rId9"/>
                            <a:srcRect t="25215" b="20275"/>
                            <a:stretch/>
                          </pic:blipFill>
                          <pic:spPr bwMode="auto">
                            <a:xfrm>
                              <a:off x="0" y="0"/>
                              <a:ext cx="3089918" cy="1259662"/>
                            </a:xfrm>
                            <a:prstGeom prst="rect">
                              <a:avLst/>
                            </a:prstGeom>
                            <a:ln>
                              <a:noFill/>
                            </a:ln>
                            <a:extLst>
                              <a:ext uri="{53640926-AAD7-44D8-BBD7-CCE9431645EC}">
                                <a14:shadowObscured xmlns:a14="http://schemas.microsoft.com/office/drawing/2010/main"/>
                              </a:ext>
                            </a:extLst>
                          </pic:spPr>
                        </pic:pic>
                      </a:graphicData>
                    </a:graphic>
                  </wp:inline>
                </w:drawing>
              </w:r>
            </w:del>
          </w:p>
        </w:tc>
      </w:tr>
      <w:tr w:rsidR="005F56FB" w:rsidDel="005F56FB" w14:paraId="6E58EF4B" w14:textId="3F82297F" w:rsidTr="005F56FB">
        <w:trPr>
          <w:del w:id="87" w:author="Microsoft Office User" w:date="2017-05-10T16:04:00Z"/>
        </w:trPr>
        <w:tc>
          <w:tcPr>
            <w:tcW w:w="5072" w:type="dxa"/>
            <w:shd w:val="clear" w:color="auto" w:fill="auto"/>
            <w:tcPrChange w:id="88" w:author="Microsoft Office User" w:date="2017-05-10T16:04:00Z">
              <w:tcPr>
                <w:tcW w:w="5254" w:type="dxa"/>
                <w:shd w:val="clear" w:color="auto" w:fill="auto"/>
              </w:tcPr>
            </w:tcPrChange>
          </w:tcPr>
          <w:p w14:paraId="7A642128" w14:textId="43B2DAD6" w:rsidR="005F56FB" w:rsidDel="005F56FB" w:rsidRDefault="005F56FB">
            <w:pPr>
              <w:widowControl w:val="0"/>
              <w:spacing w:line="240" w:lineRule="auto"/>
              <w:rPr>
                <w:del w:id="89" w:author="Microsoft Office User" w:date="2017-05-10T16:04:00Z"/>
                <w:sz w:val="20"/>
                <w:szCs w:val="20"/>
              </w:rPr>
            </w:pPr>
            <w:del w:id="90" w:author="Microsoft Office User" w:date="2017-05-10T15:57:00Z">
              <w:r w:rsidDel="00E83836">
                <w:rPr>
                  <w:b/>
                  <w:sz w:val="20"/>
                  <w:szCs w:val="20"/>
                </w:rPr>
                <w:delText>Figure 2:</w:delText>
              </w:r>
              <w:r w:rsidDel="00E83836">
                <w:rPr>
                  <w:sz w:val="20"/>
                  <w:szCs w:val="20"/>
                </w:rPr>
                <w:delText xml:space="preserve"> STRUCTUREpainter output</w:delText>
              </w:r>
            </w:del>
          </w:p>
        </w:tc>
      </w:tr>
    </w:tbl>
    <w:p w14:paraId="64E10283" w14:textId="2BEE46AE" w:rsidR="00F95EE4" w:rsidRDefault="00F95EE4">
      <w:pPr>
        <w:keepNext w:val="0"/>
        <w:spacing w:line="240" w:lineRule="auto"/>
        <w:rPr>
          <w:ins w:id="91" w:author="Microsoft Office User" w:date="2017-05-10T15:39:00Z"/>
          <w:b/>
          <w:sz w:val="20"/>
          <w:szCs w:val="20"/>
        </w:rPr>
      </w:pPr>
    </w:p>
    <w:p w14:paraId="272A3595" w14:textId="1332712F" w:rsidR="00974A85" w:rsidDel="00E83836" w:rsidRDefault="00A67810">
      <w:pPr>
        <w:rPr>
          <w:del w:id="92" w:author="Microsoft Office User" w:date="2017-05-10T15:38:00Z"/>
          <w:b/>
          <w:sz w:val="20"/>
          <w:szCs w:val="20"/>
        </w:rPr>
      </w:pPr>
      <w:ins w:id="93" w:author="Microsoft Office User" w:date="2017-05-10T16:21:00Z">
        <w:r>
          <w:rPr>
            <w:noProof/>
            <w:lang w:eastAsia="en-US" w:bidi="ar-SA"/>
          </w:rPr>
          <w:lastRenderedPageBreak/>
          <w:drawing>
            <wp:anchor distT="0" distB="0" distL="114300" distR="114300" simplePos="0" relativeHeight="251662336" behindDoc="0" locked="0" layoutInCell="1" allowOverlap="1" wp14:anchorId="0C1767FD" wp14:editId="7409BB73">
              <wp:simplePos x="0" y="0"/>
              <wp:positionH relativeFrom="column">
                <wp:posOffset>101237</wp:posOffset>
              </wp:positionH>
              <wp:positionV relativeFrom="paragraph">
                <wp:posOffset>-1600200</wp:posOffset>
              </wp:positionV>
              <wp:extent cx="3919946" cy="147666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76" t="27084" r="3014" b="24846"/>
                      <a:stretch/>
                    </pic:blipFill>
                    <pic:spPr bwMode="auto">
                      <a:xfrm>
                        <a:off x="0" y="0"/>
                        <a:ext cx="3919946" cy="14766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94" w:author="Microsoft Office User" w:date="2017-05-10T16:01:00Z">
        <w:r>
          <w:rPr>
            <w:noProof/>
            <w:sz w:val="20"/>
            <w:szCs w:val="20"/>
            <w:lang w:eastAsia="en-US" w:bidi="ar-SA"/>
            <w:rPrChange w:id="95" w:author="Unknown">
              <w:rPr>
                <w:noProof/>
                <w:lang w:eastAsia="en-US" w:bidi="ar-SA"/>
              </w:rPr>
            </w:rPrChange>
          </w:rPr>
          <mc:AlternateContent>
            <mc:Choice Requires="wps">
              <w:drawing>
                <wp:anchor distT="0" distB="0" distL="114300" distR="114300" simplePos="0" relativeHeight="251661312" behindDoc="0" locked="0" layoutInCell="1" allowOverlap="1" wp14:anchorId="407B4E54" wp14:editId="402A53B8">
                  <wp:simplePos x="0" y="0"/>
                  <wp:positionH relativeFrom="margin">
                    <wp:posOffset>11430</wp:posOffset>
                  </wp:positionH>
                  <wp:positionV relativeFrom="paragraph">
                    <wp:posOffset>-40005</wp:posOffset>
                  </wp:positionV>
                  <wp:extent cx="6309360" cy="1554480"/>
                  <wp:effectExtent l="0" t="0" r="15240" b="20320"/>
                  <wp:wrapTight wrapText="bothSides">
                    <wp:wrapPolygon edited="0">
                      <wp:start x="0" y="0"/>
                      <wp:lineTo x="0" y="21529"/>
                      <wp:lineTo x="21565" y="21529"/>
                      <wp:lineTo x="2156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309360" cy="15544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64760F" w14:textId="1E664629" w:rsidR="005F56FB" w:rsidRDefault="005F56FB">
                              <w:pPr>
                                <w:ind w:left="6840"/>
                                <w:jc w:val="center"/>
                                <w:rPr>
                                  <w:ins w:id="96" w:author="Microsoft Office User" w:date="2017-05-10T16:08:00Z"/>
                                  <w:b/>
                                  <w:sz w:val="20"/>
                                  <w:szCs w:val="20"/>
                                </w:rPr>
                                <w:pPrChange w:id="97" w:author="Microsoft Office User" w:date="2017-05-10T16:23:00Z">
                                  <w:pPr/>
                                </w:pPrChange>
                              </w:pPr>
                            </w:p>
                            <w:p w14:paraId="2811DD37" w14:textId="77777777" w:rsidR="005F56FB" w:rsidRPr="005F56FB" w:rsidRDefault="005F56FB">
                              <w:pPr>
                                <w:ind w:left="6840"/>
                                <w:rPr>
                                  <w:ins w:id="98" w:author="Microsoft Office User" w:date="2017-05-10T16:08:00Z"/>
                                  <w:b/>
                                  <w:sz w:val="6"/>
                                  <w:szCs w:val="6"/>
                                  <w:rPrChange w:id="99" w:author="Microsoft Office User" w:date="2017-05-10T16:09:00Z">
                                    <w:rPr>
                                      <w:ins w:id="100" w:author="Microsoft Office User" w:date="2017-05-10T16:08:00Z"/>
                                      <w:b/>
                                      <w:sz w:val="20"/>
                                      <w:szCs w:val="20"/>
                                    </w:rPr>
                                  </w:rPrChange>
                                </w:rPr>
                                <w:pPrChange w:id="101" w:author="Microsoft Office User" w:date="2017-05-10T16:23:00Z">
                                  <w:pPr/>
                                </w:pPrChange>
                              </w:pPr>
                            </w:p>
                            <w:p w14:paraId="333BDC91" w14:textId="260C139A" w:rsidR="00E83836" w:rsidRDefault="00E83836">
                              <w:pPr>
                                <w:ind w:left="6750"/>
                                <w:rPr>
                                  <w:ins w:id="102" w:author="Microsoft Office User" w:date="2017-05-10T16:01:00Z"/>
                                  <w:sz w:val="20"/>
                                  <w:szCs w:val="20"/>
                                </w:rPr>
                                <w:pPrChange w:id="103" w:author="Microsoft Office User" w:date="2017-05-10T16:26:00Z">
                                  <w:pPr/>
                                </w:pPrChange>
                              </w:pPr>
                              <w:ins w:id="104" w:author="Microsoft Office User" w:date="2017-05-10T16:01:00Z">
                                <w:r>
                                  <w:rPr>
                                    <w:b/>
                                    <w:sz w:val="20"/>
                                    <w:szCs w:val="20"/>
                                  </w:rPr>
                                  <w:t>Figure 2:</w:t>
                                </w:r>
                                <w:r>
                                  <w:rPr>
                                    <w:sz w:val="20"/>
                                    <w:szCs w:val="20"/>
                                  </w:rPr>
                                  <w:t xml:space="preserve"> STRUCTUREpainter </w:t>
                                </w:r>
                              </w:ins>
                              <w:ins w:id="105" w:author="Microsoft Office User" w:date="2017-05-10T16:12:00Z">
                                <w:r w:rsidR="004663C1">
                                  <w:rPr>
                                    <w:sz w:val="20"/>
                                    <w:szCs w:val="20"/>
                                  </w:rPr>
                                  <w:t>yields accurate inference of local ancestry fragments</w:t>
                                </w:r>
                              </w:ins>
                              <w:ins w:id="106" w:author="Microsoft Office User" w:date="2017-05-10T16:14:00Z">
                                <w:r w:rsidR="00A67810">
                                  <w:rPr>
                                    <w:sz w:val="20"/>
                                    <w:szCs w:val="20"/>
                                  </w:rPr>
                                  <w:t xml:space="preserve"> for African-American genomes.</w:t>
                                </w:r>
                              </w:ins>
                            </w:p>
                            <w:p w14:paraId="2D0F4723" w14:textId="53F782DC" w:rsidR="00E83836" w:rsidRPr="00E83836" w:rsidRDefault="00E83836">
                              <w:pPr>
                                <w:ind w:left="6750"/>
                                <w:jc w:val="center"/>
                                <w:rPr>
                                  <w14:textOutline w14:w="9525" w14:cap="rnd" w14:cmpd="sng" w14:algn="ctr">
                                    <w14:solidFill>
                                      <w14:schemeClr w14:val="tx1"/>
                                    </w14:solidFill>
                                    <w14:prstDash w14:val="solid"/>
                                    <w14:bevel/>
                                  </w14:textOutline>
                                  <w:rPrChange w:id="107" w:author="Microsoft Office User" w:date="2017-05-10T15:58:00Z">
                                    <w:rPr/>
                                  </w:rPrChange>
                                </w:rPr>
                                <w:pPrChange w:id="108" w:author="Microsoft Office User" w:date="2017-05-10T16:26: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B4E54" id="Text Box 7" o:spid="_x0000_s1027" type="#_x0000_t202" style="position:absolute;margin-left:.9pt;margin-top:-3.1pt;width:496.8pt;height:1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" filled="f" strokecolor="black [3213]">
                  <v:textbox>
                    <w:txbxContent>
                      <w:p w14:paraId="0B64760F" w14:textId="1E664629" w:rsidR="005F56FB" w:rsidRDefault="005F56FB" w:rsidP="00A67810">
                        <w:pPr>
                          <w:ind w:left="6840"/>
                          <w:jc w:val="center"/>
                          <w:rPr>
                            <w:ins w:id="117" w:author="Microsoft Office User" w:date="2017-05-10T16:08:00Z"/>
                            <w:b/>
                            <w:sz w:val="20"/>
                            <w:szCs w:val="20"/>
                          </w:rPr>
                          <w:pPrChange w:id="118" w:author="Microsoft Office User" w:date="2017-05-10T16:23:00Z">
                            <w:pPr/>
                          </w:pPrChange>
                        </w:pPr>
                      </w:p>
                      <w:p w14:paraId="2811DD37" w14:textId="77777777" w:rsidR="005F56FB" w:rsidRPr="005F56FB" w:rsidRDefault="005F56FB" w:rsidP="00A67810">
                        <w:pPr>
                          <w:ind w:left="6840"/>
                          <w:rPr>
                            <w:ins w:id="119" w:author="Microsoft Office User" w:date="2017-05-10T16:08:00Z"/>
                            <w:b/>
                            <w:sz w:val="6"/>
                            <w:szCs w:val="6"/>
                            <w:rPrChange w:id="120" w:author="Microsoft Office User" w:date="2017-05-10T16:09:00Z">
                              <w:rPr>
                                <w:ins w:id="121" w:author="Microsoft Office User" w:date="2017-05-10T16:08:00Z"/>
                                <w:b/>
                                <w:sz w:val="20"/>
                                <w:szCs w:val="20"/>
                              </w:rPr>
                            </w:rPrChange>
                          </w:rPr>
                          <w:pPrChange w:id="122" w:author="Microsoft Office User" w:date="2017-05-10T16:23:00Z">
                            <w:pPr/>
                          </w:pPrChange>
                        </w:pPr>
                      </w:p>
                      <w:p w14:paraId="333BDC91" w14:textId="260C139A" w:rsidR="00E83836" w:rsidRDefault="00E83836" w:rsidP="00A67810">
                        <w:pPr>
                          <w:ind w:left="6750"/>
                          <w:rPr>
                            <w:ins w:id="123" w:author="Microsoft Office User" w:date="2017-05-10T16:01:00Z"/>
                            <w:sz w:val="20"/>
                            <w:szCs w:val="20"/>
                          </w:rPr>
                          <w:pPrChange w:id="124" w:author="Microsoft Office User" w:date="2017-05-10T16:26:00Z">
                            <w:pPr/>
                          </w:pPrChange>
                        </w:pPr>
                        <w:ins w:id="125" w:author="Microsoft Office User" w:date="2017-05-10T16:01:00Z">
                          <w:r>
                            <w:rPr>
                              <w:b/>
                              <w:sz w:val="20"/>
                              <w:szCs w:val="20"/>
                            </w:rPr>
                            <w:t>Figure 2:</w:t>
                          </w:r>
                          <w:r>
                            <w:rPr>
                              <w:sz w:val="20"/>
                              <w:szCs w:val="20"/>
                            </w:rPr>
                            <w:t xml:space="preserve"> </w:t>
                          </w:r>
                          <w:proofErr w:type="spellStart"/>
                          <w:r>
                            <w:rPr>
                              <w:sz w:val="20"/>
                              <w:szCs w:val="20"/>
                            </w:rPr>
                            <w:t>STRUCTUREpainter</w:t>
                          </w:r>
                          <w:proofErr w:type="spellEnd"/>
                          <w:r>
                            <w:rPr>
                              <w:sz w:val="20"/>
                              <w:szCs w:val="20"/>
                            </w:rPr>
                            <w:t xml:space="preserve"> </w:t>
                          </w:r>
                        </w:ins>
                        <w:ins w:id="126" w:author="Microsoft Office User" w:date="2017-05-10T16:12:00Z">
                          <w:r w:rsidR="004663C1">
                            <w:rPr>
                              <w:sz w:val="20"/>
                              <w:szCs w:val="20"/>
                            </w:rPr>
                            <w:t>yields accurate inference of local ancestry fragments</w:t>
                          </w:r>
                        </w:ins>
                        <w:ins w:id="127" w:author="Microsoft Office User" w:date="2017-05-10T16:14:00Z">
                          <w:r w:rsidR="00A67810">
                            <w:rPr>
                              <w:sz w:val="20"/>
                              <w:szCs w:val="20"/>
                            </w:rPr>
                            <w:t xml:space="preserve"> for African-American genomes.</w:t>
                          </w:r>
                        </w:ins>
                      </w:p>
                      <w:p w14:paraId="2D0F4723" w14:textId="53F782DC" w:rsidR="00E83836" w:rsidRPr="00E83836" w:rsidRDefault="00E83836" w:rsidP="00A67810">
                        <w:pPr>
                          <w:ind w:left="6750"/>
                          <w:jc w:val="center"/>
                          <w:rPr>
                            <w14:textOutline w14:w="9525" w14:cap="rnd" w14:cmpd="sng" w14:algn="ctr">
                              <w14:solidFill>
                                <w14:schemeClr w14:val="tx1"/>
                              </w14:solidFill>
                              <w14:prstDash w14:val="solid"/>
                              <w14:bevel/>
                            </w14:textOutline>
                            <w:rPrChange w:id="128" w:author="Microsoft Office User" w:date="2017-05-10T15:58:00Z">
                              <w:rPr/>
                            </w:rPrChange>
                          </w:rPr>
                          <w:pPrChange w:id="129" w:author="Microsoft Office User" w:date="2017-05-10T16:26:00Z">
                            <w:pPr/>
                          </w:pPrChange>
                        </w:pPr>
                      </w:p>
                    </w:txbxContent>
                  </v:textbox>
                  <w10:wrap type="tight" anchorx="margin"/>
                </v:shape>
              </w:pict>
            </mc:Fallback>
          </mc:AlternateContent>
        </w:r>
      </w:ins>
    </w:p>
    <w:p w14:paraId="5D098E16" w14:textId="6A6058DE" w:rsidR="00E83836" w:rsidRDefault="00E83836">
      <w:pPr>
        <w:rPr>
          <w:ins w:id="109" w:author="Microsoft Office User" w:date="2017-05-10T15:57:00Z"/>
          <w:b/>
          <w:sz w:val="20"/>
          <w:szCs w:val="20"/>
        </w:rPr>
      </w:pPr>
    </w:p>
    <w:p w14:paraId="19564E60" w14:textId="2DC5F8F6" w:rsidR="00974A85" w:rsidRPr="00F95EE4" w:rsidDel="00F95EE4" w:rsidRDefault="005F56FB">
      <w:pPr>
        <w:rPr>
          <w:del w:id="110" w:author="Microsoft Office User" w:date="2017-05-10T15:38:00Z"/>
          <w:b/>
          <w:sz w:val="20"/>
          <w:szCs w:val="20"/>
          <w:rPrChange w:id="111" w:author="Microsoft Office User" w:date="2017-05-10T15:39:00Z">
            <w:rPr>
              <w:del w:id="112" w:author="Microsoft Office User" w:date="2017-05-10T15:38:00Z"/>
              <w:sz w:val="20"/>
              <w:szCs w:val="20"/>
            </w:rPr>
          </w:rPrChange>
        </w:rPr>
      </w:pPr>
      <w:ins w:id="113" w:author="Microsoft Office User" w:date="2017-05-10T16:02:00Z">
        <w:r>
          <w:rPr>
            <w:b/>
            <w:sz w:val="20"/>
            <w:szCs w:val="20"/>
          </w:rPr>
          <w:t>F</w:t>
        </w:r>
      </w:ins>
    </w:p>
    <w:p w14:paraId="1F098A06" w14:textId="77777777" w:rsidR="00974A85" w:rsidRPr="00F95EE4" w:rsidDel="00F95EE4" w:rsidRDefault="00974A85">
      <w:pPr>
        <w:rPr>
          <w:del w:id="114" w:author="Microsoft Office User" w:date="2017-05-10T15:38:00Z"/>
          <w:b/>
          <w:sz w:val="20"/>
          <w:szCs w:val="20"/>
          <w:rPrChange w:id="115" w:author="Microsoft Office User" w:date="2017-05-10T15:39:00Z">
            <w:rPr>
              <w:del w:id="116" w:author="Microsoft Office User" w:date="2017-05-10T15:38:00Z"/>
              <w:sz w:val="20"/>
              <w:szCs w:val="20"/>
            </w:rPr>
          </w:rPrChange>
        </w:rPr>
      </w:pPr>
    </w:p>
    <w:p w14:paraId="4C00D727" w14:textId="77777777" w:rsidR="00974A85" w:rsidRPr="00F95EE4" w:rsidDel="00F95EE4" w:rsidRDefault="00974A85">
      <w:pPr>
        <w:rPr>
          <w:del w:id="117" w:author="Microsoft Office User" w:date="2017-05-10T15:38:00Z"/>
          <w:b/>
          <w:sz w:val="20"/>
          <w:szCs w:val="20"/>
          <w:rPrChange w:id="118" w:author="Microsoft Office User" w:date="2017-05-10T15:39:00Z">
            <w:rPr>
              <w:del w:id="119" w:author="Microsoft Office User" w:date="2017-05-10T15:38:00Z"/>
              <w:sz w:val="20"/>
              <w:szCs w:val="20"/>
            </w:rPr>
          </w:rPrChange>
        </w:rPr>
      </w:pPr>
    </w:p>
    <w:p w14:paraId="574ADE3D" w14:textId="7B3B5201" w:rsidR="00974A85" w:rsidRPr="00F95EE4" w:rsidRDefault="00887B86">
      <w:pPr>
        <w:rPr>
          <w:b/>
          <w:sz w:val="20"/>
          <w:szCs w:val="20"/>
          <w:rPrChange w:id="120" w:author="Microsoft Office User" w:date="2017-05-10T15:39:00Z">
            <w:rPr>
              <w:sz w:val="20"/>
              <w:szCs w:val="20"/>
            </w:rPr>
          </w:rPrChange>
        </w:rPr>
      </w:pPr>
      <w:del w:id="121" w:author="Microsoft Office User" w:date="2017-05-10T15:38:00Z">
        <w:r w:rsidRPr="00F95EE4" w:rsidDel="00F95EE4">
          <w:rPr>
            <w:b/>
            <w:sz w:val="20"/>
            <w:szCs w:val="20"/>
          </w:rPr>
          <w:delText>Goals for the future</w:delText>
        </w:r>
      </w:del>
      <w:ins w:id="122" w:author="Microsoft Office User" w:date="2017-05-10T15:38:00Z">
        <w:r w:rsidR="00E83836" w:rsidRPr="0024199D">
          <w:rPr>
            <w:b/>
            <w:sz w:val="20"/>
            <w:szCs w:val="20"/>
          </w:rPr>
          <w:t>uture research plans (</w:t>
        </w:r>
        <w:r w:rsidR="00F95EE4" w:rsidRPr="00F95EE4">
          <w:rPr>
            <w:b/>
            <w:sz w:val="20"/>
            <w:szCs w:val="20"/>
            <w:rPrChange w:id="123" w:author="Microsoft Office User" w:date="2017-05-10T15:39:00Z">
              <w:rPr>
                <w:sz w:val="20"/>
                <w:szCs w:val="20"/>
              </w:rPr>
            </w:rPrChange>
          </w:rPr>
          <w:t>Fall 2017 semester)</w:t>
        </w:r>
      </w:ins>
    </w:p>
    <w:p w14:paraId="6E3CB9A7" w14:textId="2BCD7594" w:rsidR="00974A85" w:rsidRDefault="00887B86">
      <w:pPr>
        <w:ind w:firstLine="360"/>
        <w:rPr>
          <w:ins w:id="124" w:author="Microsoft Office User" w:date="2017-05-10T15:48:00Z"/>
          <w:sz w:val="20"/>
          <w:szCs w:val="20"/>
        </w:rPr>
        <w:pPrChange w:id="125" w:author="Microsoft Office User" w:date="2017-05-10T15:46:00Z">
          <w:pPr>
            <w:ind w:firstLine="720"/>
          </w:pPr>
        </w:pPrChange>
      </w:pPr>
      <w:del w:id="126" w:author="Microsoft Office User" w:date="2017-05-10T15:46:00Z">
        <w:r w:rsidDel="00F95EE4">
          <w:rPr>
            <w:sz w:val="20"/>
            <w:szCs w:val="20"/>
          </w:rPr>
          <w:delText xml:space="preserve">There is still plenty of work to be done on STRUCTUREpainter. </w:delText>
        </w:r>
      </w:del>
      <w:r>
        <w:rPr>
          <w:sz w:val="20"/>
          <w:szCs w:val="20"/>
        </w:rPr>
        <w:t xml:space="preserve">Although the </w:t>
      </w:r>
      <w:del w:id="127" w:author="Microsoft Office User" w:date="2017-05-10T15:46:00Z">
        <w:r w:rsidDel="00F95EE4">
          <w:rPr>
            <w:sz w:val="20"/>
            <w:szCs w:val="20"/>
          </w:rPr>
          <w:delText xml:space="preserve">program </w:delText>
        </w:r>
      </w:del>
      <w:ins w:id="128" w:author="Microsoft Office User" w:date="2017-05-10T15:46:00Z">
        <w:r w:rsidR="00F95EE4">
          <w:rPr>
            <w:sz w:val="20"/>
            <w:szCs w:val="20"/>
          </w:rPr>
          <w:t xml:space="preserve">STRUCTUREpainter </w:t>
        </w:r>
      </w:ins>
      <w:r>
        <w:rPr>
          <w:sz w:val="20"/>
          <w:szCs w:val="20"/>
        </w:rPr>
        <w:t xml:space="preserve">is completely functional in its current state, there are still ways in which </w:t>
      </w:r>
      <w:del w:id="129" w:author="Microsoft Office User" w:date="2017-05-10T16:11:00Z">
        <w:r w:rsidDel="004663C1">
          <w:rPr>
            <w:sz w:val="20"/>
            <w:szCs w:val="20"/>
          </w:rPr>
          <w:delText>the speed and accuracy may</w:delText>
        </w:r>
      </w:del>
      <w:ins w:id="130" w:author="Microsoft Office User" w:date="2017-05-10T16:11:00Z">
        <w:r w:rsidR="004663C1">
          <w:rPr>
            <w:sz w:val="20"/>
            <w:szCs w:val="20"/>
          </w:rPr>
          <w:t>it can</w:t>
        </w:r>
      </w:ins>
      <w:r>
        <w:rPr>
          <w:sz w:val="20"/>
          <w:szCs w:val="20"/>
        </w:rPr>
        <w:t xml:space="preserve"> be improved. </w:t>
      </w:r>
      <w:ins w:id="131" w:author="Microsoft Office User" w:date="2017-05-10T16:11:00Z">
        <w:r w:rsidR="004663C1">
          <w:rPr>
            <w:sz w:val="20"/>
            <w:szCs w:val="20"/>
          </w:rPr>
          <w:t xml:space="preserve"> </w:t>
        </w:r>
      </w:ins>
      <w:del w:id="132" w:author="Microsoft Office User" w:date="2017-05-10T16:11:00Z">
        <w:r w:rsidDel="004663C1">
          <w:rPr>
            <w:sz w:val="20"/>
            <w:szCs w:val="20"/>
          </w:rPr>
          <w:delText>And independent of these improvements, there is interesting data which we plan to examine with STRUCTUREpainter.</w:delText>
        </w:r>
      </w:del>
      <w:ins w:id="133" w:author="Microsoft Office User" w:date="2017-05-10T15:46:00Z">
        <w:r w:rsidR="00F95EE4">
          <w:rPr>
            <w:sz w:val="20"/>
            <w:szCs w:val="20"/>
          </w:rPr>
          <w:t xml:space="preserve">In the Fall 2017 semester </w:t>
        </w:r>
      </w:ins>
      <w:ins w:id="134" w:author="Microsoft Office User" w:date="2017-05-10T16:11:00Z">
        <w:r w:rsidR="004663C1">
          <w:rPr>
            <w:sz w:val="20"/>
            <w:szCs w:val="20"/>
          </w:rPr>
          <w:t>my research</w:t>
        </w:r>
      </w:ins>
      <w:ins w:id="135" w:author="Microsoft Office User" w:date="2017-05-10T16:16:00Z">
        <w:r w:rsidR="004663C1">
          <w:rPr>
            <w:sz w:val="20"/>
            <w:szCs w:val="20"/>
          </w:rPr>
          <w:t xml:space="preserve"> in the Lachance Lab</w:t>
        </w:r>
      </w:ins>
      <w:ins w:id="136" w:author="Microsoft Office User" w:date="2017-05-10T16:11:00Z">
        <w:r w:rsidR="004663C1">
          <w:rPr>
            <w:sz w:val="20"/>
            <w:szCs w:val="20"/>
          </w:rPr>
          <w:t xml:space="preserve"> will focus on the following</w:t>
        </w:r>
      </w:ins>
      <w:ins w:id="137" w:author="Microsoft Office User" w:date="2017-05-10T15:46:00Z">
        <w:r w:rsidR="00F95EE4">
          <w:rPr>
            <w:sz w:val="20"/>
            <w:szCs w:val="20"/>
          </w:rPr>
          <w:t>:</w:t>
        </w:r>
      </w:ins>
      <w:ins w:id="138" w:author="Microsoft Office User" w:date="2017-05-10T16:08:00Z">
        <w:r w:rsidR="005F56FB" w:rsidRPr="005F56FB">
          <w:rPr>
            <w:noProof/>
            <w:lang w:eastAsia="en-US" w:bidi="ar-SA"/>
          </w:rPr>
          <w:t xml:space="preserve"> </w:t>
        </w:r>
      </w:ins>
    </w:p>
    <w:p w14:paraId="2AAB204C" w14:textId="77777777" w:rsidR="00F95EE4" w:rsidRDefault="00F95EE4">
      <w:pPr>
        <w:ind w:firstLine="360"/>
        <w:rPr>
          <w:sz w:val="20"/>
          <w:szCs w:val="20"/>
        </w:rPr>
        <w:pPrChange w:id="139" w:author="Microsoft Office User" w:date="2017-05-10T15:46:00Z">
          <w:pPr>
            <w:ind w:firstLine="720"/>
          </w:pPr>
        </w:pPrChange>
      </w:pPr>
    </w:p>
    <w:p w14:paraId="0202DB5B" w14:textId="77777777" w:rsidR="00974A85" w:rsidRPr="00F95EE4" w:rsidDel="00F95EE4" w:rsidRDefault="00974A85">
      <w:pPr>
        <w:numPr>
          <w:ilvl w:val="0"/>
          <w:numId w:val="6"/>
        </w:numPr>
        <w:ind w:left="360"/>
        <w:rPr>
          <w:del w:id="140" w:author="Microsoft Office User" w:date="2017-05-10T15:46:00Z"/>
          <w:i/>
          <w:sz w:val="20"/>
          <w:szCs w:val="20"/>
          <w:rPrChange w:id="141" w:author="Microsoft Office User" w:date="2017-05-10T15:49:00Z">
            <w:rPr>
              <w:del w:id="142" w:author="Microsoft Office User" w:date="2017-05-10T15:46:00Z"/>
              <w:sz w:val="20"/>
              <w:szCs w:val="20"/>
            </w:rPr>
          </w:rPrChange>
        </w:rPr>
        <w:pPrChange w:id="143" w:author="Microsoft Office User" w:date="2017-05-10T15:47:00Z">
          <w:pPr/>
        </w:pPrChange>
      </w:pPr>
    </w:p>
    <w:p w14:paraId="42A5DA12" w14:textId="77777777" w:rsidR="00974A85" w:rsidRPr="00F95EE4" w:rsidDel="00F95EE4" w:rsidRDefault="00887B86">
      <w:pPr>
        <w:ind w:left="360" w:hanging="360"/>
        <w:rPr>
          <w:del w:id="144" w:author="Microsoft Office User" w:date="2017-05-10T15:46:00Z"/>
          <w:i/>
          <w:sz w:val="20"/>
          <w:szCs w:val="20"/>
          <w:rPrChange w:id="145" w:author="Microsoft Office User" w:date="2017-05-10T15:49:00Z">
            <w:rPr>
              <w:del w:id="146" w:author="Microsoft Office User" w:date="2017-05-10T15:46:00Z"/>
              <w:sz w:val="20"/>
              <w:szCs w:val="20"/>
            </w:rPr>
          </w:rPrChange>
        </w:rPr>
        <w:pPrChange w:id="147" w:author="Microsoft Office User" w:date="2017-05-10T15:47:00Z">
          <w:pPr/>
        </w:pPrChange>
      </w:pPr>
      <w:del w:id="148" w:author="Microsoft Office User" w:date="2017-05-10T15:46:00Z">
        <w:r w:rsidRPr="00F95EE4" w:rsidDel="00F95EE4">
          <w:rPr>
            <w:i/>
            <w:sz w:val="20"/>
            <w:szCs w:val="20"/>
            <w:rPrChange w:id="149" w:author="Microsoft Office User" w:date="2017-05-10T15:49:00Z">
              <w:rPr>
                <w:sz w:val="20"/>
                <w:szCs w:val="20"/>
              </w:rPr>
            </w:rPrChange>
          </w:rPr>
          <w:delText>improvements:</w:delText>
        </w:r>
      </w:del>
    </w:p>
    <w:p w14:paraId="6FABBE3A" w14:textId="77777777" w:rsidR="00974A85" w:rsidRPr="00F95EE4" w:rsidRDefault="00887B86">
      <w:pPr>
        <w:numPr>
          <w:ilvl w:val="0"/>
          <w:numId w:val="6"/>
        </w:numPr>
        <w:ind w:left="360"/>
        <w:contextualSpacing/>
        <w:rPr>
          <w:b/>
          <w:sz w:val="20"/>
          <w:szCs w:val="20"/>
          <w:rPrChange w:id="150" w:author="Microsoft Office User" w:date="2017-05-10T15:49:00Z">
            <w:rPr>
              <w:sz w:val="20"/>
              <w:szCs w:val="20"/>
            </w:rPr>
          </w:rPrChange>
        </w:rPr>
        <w:pPrChange w:id="151" w:author="Microsoft Office User" w:date="2017-05-10T15:47:00Z">
          <w:pPr>
            <w:numPr>
              <w:numId w:val="4"/>
            </w:numPr>
            <w:ind w:left="1440" w:hanging="360"/>
            <w:contextualSpacing/>
          </w:pPr>
        </w:pPrChange>
      </w:pPr>
      <w:del w:id="152" w:author="Microsoft Office User" w:date="2017-05-10T15:46:00Z">
        <w:r w:rsidRPr="00F95EE4" w:rsidDel="00F95EE4">
          <w:rPr>
            <w:b/>
            <w:i/>
            <w:sz w:val="20"/>
            <w:szCs w:val="20"/>
            <w:rPrChange w:id="153" w:author="Microsoft Office User" w:date="2017-05-10T15:49:00Z">
              <w:rPr>
                <w:sz w:val="20"/>
                <w:szCs w:val="20"/>
              </w:rPr>
            </w:rPrChange>
          </w:rPr>
          <w:delText>accuracy</w:delText>
        </w:r>
      </w:del>
      <w:ins w:id="154" w:author="Microsoft Office User" w:date="2017-05-10T15:46:00Z">
        <w:r w:rsidR="00F95EE4" w:rsidRPr="00F95EE4">
          <w:rPr>
            <w:b/>
            <w:i/>
            <w:sz w:val="20"/>
            <w:szCs w:val="20"/>
            <w:rPrChange w:id="155" w:author="Microsoft Office User" w:date="2017-05-10T15:49:00Z">
              <w:rPr>
                <w:sz w:val="20"/>
                <w:szCs w:val="20"/>
              </w:rPr>
            </w:rPrChange>
          </w:rPr>
          <w:t>Aim 1</w:t>
        </w:r>
      </w:ins>
      <w:ins w:id="156" w:author="Microsoft Office User" w:date="2017-05-10T15:48:00Z">
        <w:r w:rsidR="00F95EE4" w:rsidRPr="00F95EE4">
          <w:rPr>
            <w:b/>
            <w:i/>
            <w:sz w:val="20"/>
            <w:szCs w:val="20"/>
            <w:rPrChange w:id="157" w:author="Microsoft Office User" w:date="2017-05-10T15:49:00Z">
              <w:rPr>
                <w:sz w:val="20"/>
                <w:szCs w:val="20"/>
              </w:rPr>
            </w:rPrChange>
          </w:rPr>
          <w:t>:</w:t>
        </w:r>
      </w:ins>
      <w:ins w:id="158" w:author="Microsoft Office User" w:date="2017-05-10T15:46:00Z">
        <w:r w:rsidR="00F95EE4" w:rsidRPr="00F95EE4">
          <w:rPr>
            <w:b/>
            <w:i/>
            <w:sz w:val="20"/>
            <w:szCs w:val="20"/>
            <w:rPrChange w:id="159" w:author="Microsoft Office User" w:date="2017-05-10T15:49:00Z">
              <w:rPr>
                <w:sz w:val="20"/>
                <w:szCs w:val="20"/>
              </w:rPr>
            </w:rPrChange>
          </w:rPr>
          <w:t xml:space="preserve"> improve </w:t>
        </w:r>
      </w:ins>
      <w:ins w:id="160" w:author="Microsoft Office User" w:date="2017-05-10T15:47:00Z">
        <w:r w:rsidR="00F95EE4" w:rsidRPr="00F95EE4">
          <w:rPr>
            <w:b/>
            <w:i/>
            <w:sz w:val="20"/>
            <w:szCs w:val="20"/>
            <w:rPrChange w:id="161" w:author="Microsoft Office User" w:date="2017-05-10T15:49:00Z">
              <w:rPr>
                <w:sz w:val="20"/>
                <w:szCs w:val="20"/>
              </w:rPr>
            </w:rPrChange>
          </w:rPr>
          <w:t>the accuracy of STRUCTUREpainter</w:t>
        </w:r>
      </w:ins>
    </w:p>
    <w:p w14:paraId="2AADB82C" w14:textId="77777777" w:rsidR="00974A85" w:rsidRDefault="00887B86">
      <w:pPr>
        <w:numPr>
          <w:ilvl w:val="1"/>
          <w:numId w:val="8"/>
        </w:numPr>
        <w:ind w:left="720"/>
        <w:contextualSpacing/>
        <w:rPr>
          <w:sz w:val="20"/>
          <w:szCs w:val="20"/>
        </w:rPr>
        <w:pPrChange w:id="162" w:author="Microsoft Office User" w:date="2017-05-10T15:50:00Z">
          <w:pPr>
            <w:numPr>
              <w:ilvl w:val="1"/>
              <w:numId w:val="4"/>
            </w:numPr>
            <w:ind w:left="1440" w:hanging="360"/>
            <w:contextualSpacing/>
          </w:pPr>
        </w:pPrChange>
      </w:pPr>
      <w:r>
        <w:rPr>
          <w:sz w:val="20"/>
          <w:szCs w:val="20"/>
        </w:rPr>
        <w:t>The number of SNPs to which ancestry is assigned at each step in the algorithm is an important parameter. In practice, the optimal value for this parameter may vary based on the testing set, so further investigation into how to determine this parameter in each instance will be useful.</w:t>
      </w:r>
    </w:p>
    <w:p w14:paraId="657F489F" w14:textId="77777777" w:rsidR="00974A85" w:rsidRDefault="00887B86">
      <w:pPr>
        <w:numPr>
          <w:ilvl w:val="1"/>
          <w:numId w:val="8"/>
        </w:numPr>
        <w:ind w:left="720"/>
        <w:contextualSpacing/>
        <w:rPr>
          <w:sz w:val="20"/>
          <w:szCs w:val="20"/>
        </w:rPr>
        <w:pPrChange w:id="163" w:author="Microsoft Office User" w:date="2017-05-10T15:50:00Z">
          <w:pPr>
            <w:numPr>
              <w:ilvl w:val="1"/>
              <w:numId w:val="4"/>
            </w:numPr>
            <w:ind w:left="1440" w:hanging="360"/>
            <w:contextualSpacing/>
          </w:pPr>
        </w:pPrChange>
      </w:pPr>
      <w:r>
        <w:rPr>
          <w:sz w:val="20"/>
          <w:szCs w:val="20"/>
        </w:rPr>
        <w:t>Using different statistics to determine how helpful each SNP is for indicating ancestry is another modification which could lead to substantial improvements in accuracy.</w:t>
      </w:r>
    </w:p>
    <w:p w14:paraId="5F11F764" w14:textId="77777777" w:rsidR="00974A85" w:rsidRDefault="00887B86">
      <w:pPr>
        <w:numPr>
          <w:ilvl w:val="1"/>
          <w:numId w:val="8"/>
        </w:numPr>
        <w:ind w:left="720"/>
        <w:contextualSpacing/>
        <w:rPr>
          <w:ins w:id="164" w:author="Microsoft Office User" w:date="2017-05-10T15:48:00Z"/>
          <w:sz w:val="20"/>
          <w:szCs w:val="20"/>
        </w:rPr>
        <w:pPrChange w:id="165" w:author="Microsoft Office User" w:date="2017-05-10T15:50:00Z">
          <w:pPr>
            <w:numPr>
              <w:ilvl w:val="1"/>
              <w:numId w:val="4"/>
            </w:numPr>
            <w:ind w:left="1440" w:hanging="360"/>
            <w:contextualSpacing/>
          </w:pPr>
        </w:pPrChange>
      </w:pPr>
      <w:r>
        <w:rPr>
          <w:sz w:val="20"/>
          <w:szCs w:val="20"/>
        </w:rPr>
        <w:t>Post-processing of the results to resolve ambiguous ancestry calls is an important step that will almost certainly improve accuracy</w:t>
      </w:r>
    </w:p>
    <w:p w14:paraId="4F4CAC4A" w14:textId="77777777" w:rsidR="00F95EE4" w:rsidRDefault="00F95EE4">
      <w:pPr>
        <w:ind w:left="360"/>
        <w:contextualSpacing/>
        <w:rPr>
          <w:sz w:val="20"/>
          <w:szCs w:val="20"/>
        </w:rPr>
        <w:pPrChange w:id="166" w:author="Microsoft Office User" w:date="2017-05-10T15:50:00Z">
          <w:pPr>
            <w:numPr>
              <w:ilvl w:val="1"/>
              <w:numId w:val="4"/>
            </w:numPr>
            <w:ind w:left="1440" w:hanging="360"/>
            <w:contextualSpacing/>
          </w:pPr>
        </w:pPrChange>
      </w:pPr>
    </w:p>
    <w:p w14:paraId="4B7A817A" w14:textId="77777777" w:rsidR="00974A85" w:rsidRPr="00F95EE4" w:rsidRDefault="00887B86">
      <w:pPr>
        <w:numPr>
          <w:ilvl w:val="0"/>
          <w:numId w:val="4"/>
        </w:numPr>
        <w:ind w:left="360"/>
        <w:contextualSpacing/>
        <w:rPr>
          <w:b/>
          <w:i/>
          <w:sz w:val="20"/>
          <w:szCs w:val="20"/>
          <w:rPrChange w:id="167" w:author="Microsoft Office User" w:date="2017-05-10T15:49:00Z">
            <w:rPr>
              <w:sz w:val="20"/>
              <w:szCs w:val="20"/>
            </w:rPr>
          </w:rPrChange>
        </w:rPr>
        <w:pPrChange w:id="168" w:author="Microsoft Office User" w:date="2017-05-10T15:48:00Z">
          <w:pPr>
            <w:numPr>
              <w:numId w:val="4"/>
            </w:numPr>
            <w:ind w:left="720" w:hanging="360"/>
            <w:contextualSpacing/>
          </w:pPr>
        </w:pPrChange>
      </w:pPr>
      <w:del w:id="169" w:author="Microsoft Office User" w:date="2017-05-10T15:47:00Z">
        <w:r w:rsidRPr="00F95EE4" w:rsidDel="00F95EE4">
          <w:rPr>
            <w:b/>
            <w:i/>
            <w:sz w:val="20"/>
            <w:szCs w:val="20"/>
            <w:rPrChange w:id="170" w:author="Microsoft Office User" w:date="2017-05-10T15:49:00Z">
              <w:rPr>
                <w:sz w:val="20"/>
                <w:szCs w:val="20"/>
              </w:rPr>
            </w:rPrChange>
          </w:rPr>
          <w:delText>speed</w:delText>
        </w:r>
      </w:del>
      <w:ins w:id="171" w:author="Microsoft Office User" w:date="2017-05-10T15:47:00Z">
        <w:r w:rsidR="00F95EE4" w:rsidRPr="00F95EE4">
          <w:rPr>
            <w:b/>
            <w:i/>
            <w:sz w:val="20"/>
            <w:szCs w:val="20"/>
            <w:rPrChange w:id="172" w:author="Microsoft Office User" w:date="2017-05-10T15:49:00Z">
              <w:rPr>
                <w:sz w:val="20"/>
                <w:szCs w:val="20"/>
              </w:rPr>
            </w:rPrChange>
          </w:rPr>
          <w:t>Aim 2: improve the computational speed of STRUCTUREpainter</w:t>
        </w:r>
      </w:ins>
    </w:p>
    <w:p w14:paraId="35C6030E" w14:textId="77777777" w:rsidR="00974A85" w:rsidRDefault="00887B86">
      <w:pPr>
        <w:numPr>
          <w:ilvl w:val="1"/>
          <w:numId w:val="9"/>
        </w:numPr>
        <w:ind w:left="720"/>
        <w:contextualSpacing/>
        <w:rPr>
          <w:sz w:val="20"/>
          <w:szCs w:val="20"/>
        </w:rPr>
        <w:pPrChange w:id="173" w:author="Microsoft Office User" w:date="2017-05-10T15:50:00Z">
          <w:pPr>
            <w:numPr>
              <w:ilvl w:val="1"/>
              <w:numId w:val="4"/>
            </w:numPr>
            <w:ind w:left="1440" w:hanging="360"/>
            <w:contextualSpacing/>
          </w:pPr>
        </w:pPrChange>
      </w:pPr>
      <w:r>
        <w:rPr>
          <w:sz w:val="20"/>
          <w:szCs w:val="20"/>
        </w:rPr>
        <w:t>Adding the capability of parallelization (simultaneously computing ancestry for multiple chromosomes) to the program would be extremely helpful, since practical applications of STRUCTUREpainter will most likely involve running it on each chromosome for each individual in a large population.</w:t>
      </w:r>
    </w:p>
    <w:p w14:paraId="087012D8" w14:textId="77777777" w:rsidR="00F95EE4" w:rsidRDefault="00887B86">
      <w:pPr>
        <w:rPr>
          <w:sz w:val="20"/>
          <w:szCs w:val="20"/>
        </w:rPr>
      </w:pPr>
      <w:del w:id="174" w:author="Microsoft Office User" w:date="2017-05-10T15:50:00Z">
        <w:r w:rsidRPr="00F95EE4" w:rsidDel="00F95EE4">
          <w:rPr>
            <w:sz w:val="20"/>
            <w:szCs w:val="20"/>
            <w:rPrChange w:id="175" w:author="Microsoft Office User" w:date="2017-05-10T15:50:00Z">
              <w:rPr/>
            </w:rPrChange>
          </w:rPr>
          <w:delText>applications:</w:delText>
        </w:r>
      </w:del>
    </w:p>
    <w:p w14:paraId="4E8FAB61" w14:textId="77777777" w:rsidR="00F95EE4" w:rsidRPr="00F95EE4" w:rsidRDefault="00887B86">
      <w:pPr>
        <w:numPr>
          <w:ilvl w:val="0"/>
          <w:numId w:val="7"/>
        </w:numPr>
        <w:ind w:left="270" w:hanging="270"/>
        <w:contextualSpacing/>
        <w:rPr>
          <w:ins w:id="176" w:author="Microsoft Office User" w:date="2017-05-10T15:48:00Z"/>
          <w:b/>
          <w:i/>
          <w:sz w:val="20"/>
          <w:szCs w:val="20"/>
          <w:rPrChange w:id="177" w:author="Microsoft Office User" w:date="2017-05-10T15:49:00Z">
            <w:rPr>
              <w:ins w:id="178" w:author="Microsoft Office User" w:date="2017-05-10T15:48:00Z"/>
              <w:sz w:val="20"/>
              <w:szCs w:val="20"/>
            </w:rPr>
          </w:rPrChange>
        </w:rPr>
        <w:pPrChange w:id="179" w:author="Microsoft Office User" w:date="2017-05-10T15:49:00Z">
          <w:pPr>
            <w:numPr>
              <w:numId w:val="3"/>
            </w:numPr>
            <w:ind w:left="1440" w:hanging="360"/>
            <w:contextualSpacing/>
          </w:pPr>
        </w:pPrChange>
      </w:pPr>
      <w:del w:id="180" w:author="Microsoft Office User" w:date="2017-05-10T15:48:00Z">
        <w:r w:rsidRPr="00F95EE4" w:rsidDel="00F95EE4">
          <w:rPr>
            <w:b/>
            <w:i/>
            <w:sz w:val="20"/>
            <w:szCs w:val="20"/>
            <w:rPrChange w:id="181" w:author="Microsoft Office User" w:date="2017-05-10T15:49:00Z">
              <w:rPr>
                <w:sz w:val="20"/>
                <w:szCs w:val="20"/>
              </w:rPr>
            </w:rPrChange>
          </w:rPr>
          <w:delText>Sequenced data has recently become available for the Norfolk Island population</w:delText>
        </w:r>
      </w:del>
      <w:ins w:id="182" w:author="Microsoft Office User" w:date="2017-05-10T15:48:00Z">
        <w:r w:rsidR="00F95EE4" w:rsidRPr="00F95EE4">
          <w:rPr>
            <w:b/>
            <w:i/>
            <w:sz w:val="20"/>
            <w:szCs w:val="20"/>
            <w:rPrChange w:id="183" w:author="Microsoft Office User" w:date="2017-05-10T15:49:00Z">
              <w:rPr>
                <w:sz w:val="20"/>
                <w:szCs w:val="20"/>
              </w:rPr>
            </w:rPrChange>
          </w:rPr>
          <w:t xml:space="preserve">Aim </w:t>
        </w:r>
        <w:r w:rsidR="00F95EE4" w:rsidRPr="00F95EE4">
          <w:rPr>
            <w:b/>
            <w:i/>
            <w:sz w:val="20"/>
            <w:szCs w:val="20"/>
          </w:rPr>
          <w:t>3: apply STRUCTURE</w:t>
        </w:r>
        <w:r w:rsidR="00F95EE4" w:rsidRPr="00F95EE4">
          <w:rPr>
            <w:b/>
            <w:i/>
            <w:sz w:val="20"/>
            <w:szCs w:val="20"/>
            <w:rPrChange w:id="184" w:author="Microsoft Office User" w:date="2017-05-10T15:49:00Z">
              <w:rPr>
                <w:sz w:val="20"/>
                <w:szCs w:val="20"/>
              </w:rPr>
            </w:rPrChange>
          </w:rPr>
          <w:t>painter to a novel dataset</w:t>
        </w:r>
      </w:ins>
      <w:del w:id="185" w:author="Microsoft Office User" w:date="2017-05-10T15:48:00Z">
        <w:r w:rsidRPr="00F95EE4" w:rsidDel="00F95EE4">
          <w:rPr>
            <w:b/>
            <w:i/>
            <w:sz w:val="20"/>
            <w:szCs w:val="20"/>
            <w:rPrChange w:id="186" w:author="Microsoft Office User" w:date="2017-05-10T15:49:00Z">
              <w:rPr>
                <w:sz w:val="20"/>
                <w:szCs w:val="20"/>
              </w:rPr>
            </w:rPrChange>
          </w:rPr>
          <w:delText>.</w:delText>
        </w:r>
      </w:del>
      <w:r w:rsidRPr="00F95EE4">
        <w:rPr>
          <w:b/>
          <w:i/>
          <w:sz w:val="20"/>
          <w:szCs w:val="20"/>
          <w:rPrChange w:id="187" w:author="Microsoft Office User" w:date="2017-05-10T15:49:00Z">
            <w:rPr>
              <w:sz w:val="20"/>
              <w:szCs w:val="20"/>
            </w:rPr>
          </w:rPrChange>
        </w:rPr>
        <w:t xml:space="preserve"> </w:t>
      </w:r>
    </w:p>
    <w:p w14:paraId="78AE89F1" w14:textId="77777777" w:rsidR="00974A85" w:rsidRDefault="00887B86">
      <w:pPr>
        <w:numPr>
          <w:ilvl w:val="0"/>
          <w:numId w:val="3"/>
        </w:numPr>
        <w:ind w:left="720"/>
        <w:contextualSpacing/>
        <w:rPr>
          <w:sz w:val="20"/>
          <w:szCs w:val="20"/>
        </w:rPr>
        <w:pPrChange w:id="188" w:author="Microsoft Office User" w:date="2017-05-10T15:51:00Z">
          <w:pPr>
            <w:numPr>
              <w:numId w:val="3"/>
            </w:numPr>
            <w:ind w:left="1440" w:hanging="360"/>
            <w:contextualSpacing/>
          </w:pPr>
        </w:pPrChange>
      </w:pPr>
      <w:r>
        <w:rPr>
          <w:sz w:val="20"/>
          <w:szCs w:val="20"/>
        </w:rPr>
        <w:t>This population of mixed European and Polynesian ancestry is descended from the survivors of the 1789 mutiny on the HMS Bounty. The combination of the founder effect and the population’s isolation and unique ancestry make this a unique opportunity for study. Knowledge of local ancestry would serve many purposes, and since modern Polynesian reference genomes are unavailable, STRUCTUREpainter is uniquely equipped for this task.</w:t>
      </w:r>
    </w:p>
    <w:p w14:paraId="5AEEDD5B" w14:textId="77777777" w:rsidR="00974A85" w:rsidRDefault="00974A85">
      <w:pPr>
        <w:rPr>
          <w:sz w:val="20"/>
          <w:szCs w:val="20"/>
        </w:rPr>
      </w:pPr>
    </w:p>
    <w:p w14:paraId="18AEE12D" w14:textId="77777777" w:rsidR="00974A85" w:rsidRDefault="00887B86">
      <w:pPr>
        <w:rPr>
          <w:sz w:val="20"/>
          <w:szCs w:val="20"/>
        </w:rPr>
      </w:pPr>
      <w:r>
        <w:rPr>
          <w:b/>
          <w:sz w:val="20"/>
          <w:szCs w:val="20"/>
        </w:rPr>
        <w:t>Personal benefits</w:t>
      </w:r>
    </w:p>
    <w:p w14:paraId="08012B28" w14:textId="0E4F0FBE" w:rsidR="00974A85" w:rsidDel="008F4A2C" w:rsidRDefault="00887B86">
      <w:pPr>
        <w:tabs>
          <w:tab w:val="left" w:pos="360"/>
        </w:tabs>
        <w:rPr>
          <w:del w:id="189" w:author="Microsoft Office User" w:date="2017-05-10T16:10:00Z"/>
          <w:sz w:val="20"/>
          <w:szCs w:val="20"/>
        </w:rPr>
        <w:pPrChange w:id="190" w:author="Microsoft Office User" w:date="2017-05-10T16:10:00Z">
          <w:pPr/>
        </w:pPrChange>
      </w:pPr>
      <w:r>
        <w:rPr>
          <w:sz w:val="20"/>
          <w:szCs w:val="20"/>
        </w:rPr>
        <w:tab/>
        <w:t xml:space="preserve">In addition to </w:t>
      </w:r>
      <w:del w:id="191" w:author="Microsoft Office User" w:date="2017-05-10T16:10:00Z">
        <w:r w:rsidDel="008F4A2C">
          <w:rPr>
            <w:sz w:val="20"/>
            <w:szCs w:val="20"/>
          </w:rPr>
          <w:delText xml:space="preserve">having </w:delText>
        </w:r>
      </w:del>
      <w:ins w:id="192" w:author="Microsoft Office User" w:date="2017-05-10T16:10:00Z">
        <w:r w:rsidR="008F4A2C">
          <w:rPr>
            <w:sz w:val="20"/>
            <w:szCs w:val="20"/>
          </w:rPr>
          <w:t xml:space="preserve">the </w:t>
        </w:r>
      </w:ins>
      <w:r>
        <w:rPr>
          <w:sz w:val="20"/>
          <w:szCs w:val="20"/>
        </w:rPr>
        <w:t xml:space="preserve">practical applications </w:t>
      </w:r>
      <w:del w:id="193" w:author="Microsoft Office User" w:date="2017-05-10T16:11:00Z">
        <w:r w:rsidDel="008F4A2C">
          <w:rPr>
            <w:sz w:val="20"/>
            <w:szCs w:val="20"/>
          </w:rPr>
          <w:delText xml:space="preserve">as </w:delText>
        </w:r>
      </w:del>
      <w:r>
        <w:rPr>
          <w:sz w:val="20"/>
          <w:szCs w:val="20"/>
        </w:rPr>
        <w:t xml:space="preserve">described above, this project has </w:t>
      </w:r>
      <w:del w:id="194" w:author="Microsoft Office User" w:date="2017-05-10T16:10:00Z">
        <w:r w:rsidDel="008F4A2C">
          <w:rPr>
            <w:sz w:val="20"/>
            <w:szCs w:val="20"/>
          </w:rPr>
          <w:delText xml:space="preserve">been of great benefit to me. It has </w:delText>
        </w:r>
      </w:del>
      <w:r>
        <w:rPr>
          <w:sz w:val="20"/>
          <w:szCs w:val="20"/>
        </w:rPr>
        <w:t xml:space="preserve">allowed me to gain and develop many technical skills: I was exposed to R for the first time in the process of interpreting and translating the existing R code, and I have been improving my proficiency with Python scientific computing and data manipulation/visualization libraries. I have also gained experience using </w:t>
      </w:r>
      <w:del w:id="195" w:author="Microsoft Office User" w:date="2017-05-10T16:14:00Z">
        <w:r w:rsidDel="004663C1">
          <w:rPr>
            <w:sz w:val="20"/>
            <w:szCs w:val="20"/>
          </w:rPr>
          <w:delText xml:space="preserve">common </w:delText>
        </w:r>
      </w:del>
      <w:r>
        <w:rPr>
          <w:sz w:val="20"/>
          <w:szCs w:val="20"/>
        </w:rPr>
        <w:t>genetics software tools such as admixture, plink, and vcftools.</w:t>
      </w:r>
      <w:ins w:id="196" w:author="Microsoft Office User" w:date="2017-05-10T16:10:00Z">
        <w:r w:rsidR="008F4A2C">
          <w:rPr>
            <w:sz w:val="20"/>
            <w:szCs w:val="20"/>
          </w:rPr>
          <w:t xml:space="preserve"> </w:t>
        </w:r>
      </w:ins>
    </w:p>
    <w:p w14:paraId="2FE14CAA" w14:textId="77777777" w:rsidR="00974A85" w:rsidRDefault="00887B86">
      <w:pPr>
        <w:tabs>
          <w:tab w:val="left" w:pos="360"/>
        </w:tabs>
        <w:rPr>
          <w:sz w:val="20"/>
          <w:szCs w:val="20"/>
        </w:rPr>
        <w:pPrChange w:id="197" w:author="Microsoft Office User" w:date="2017-05-10T16:10:00Z">
          <w:pPr>
            <w:ind w:firstLine="720"/>
          </w:pPr>
        </w:pPrChange>
      </w:pPr>
      <w:r>
        <w:rPr>
          <w:sz w:val="20"/>
          <w:szCs w:val="20"/>
        </w:rPr>
        <w:t>This has been my first experience with bioinformatics, and seeing how the concepts and skills that I have learned as a computer science major can be applied in the context of biology has been interesting and rewarding. Mostly due to my experience with this project, I am now heavily considering a graduate degree in bioinformatics.</w:t>
      </w:r>
    </w:p>
    <w:p w14:paraId="7146D2E6" w14:textId="77777777" w:rsidR="00974A85" w:rsidDel="00E83836" w:rsidRDefault="00974A85">
      <w:pPr>
        <w:rPr>
          <w:del w:id="198" w:author="Microsoft Office User" w:date="2017-05-10T15:57:00Z"/>
          <w:sz w:val="20"/>
          <w:szCs w:val="20"/>
        </w:rPr>
      </w:pPr>
    </w:p>
    <w:p w14:paraId="4515A3C9" w14:textId="77777777" w:rsidR="00974A85" w:rsidDel="00E83836" w:rsidRDefault="00974A85">
      <w:pPr>
        <w:rPr>
          <w:del w:id="199" w:author="Microsoft Office User" w:date="2017-05-10T15:57:00Z"/>
          <w:sz w:val="20"/>
          <w:szCs w:val="20"/>
        </w:rPr>
      </w:pPr>
    </w:p>
    <w:p w14:paraId="6A3934F4" w14:textId="77777777" w:rsidR="00974A85" w:rsidDel="00E83836" w:rsidRDefault="00974A85">
      <w:pPr>
        <w:rPr>
          <w:del w:id="200" w:author="Microsoft Office User" w:date="2017-05-10T15:57:00Z"/>
          <w:sz w:val="20"/>
          <w:szCs w:val="20"/>
        </w:rPr>
      </w:pPr>
    </w:p>
    <w:p w14:paraId="2FB153CD" w14:textId="77777777" w:rsidR="00974A85" w:rsidDel="004663C1" w:rsidRDefault="00974A85">
      <w:pPr>
        <w:rPr>
          <w:del w:id="201" w:author="Microsoft Office User" w:date="2017-05-10T16:12:00Z"/>
          <w:sz w:val="20"/>
          <w:szCs w:val="20"/>
        </w:rPr>
      </w:pPr>
    </w:p>
    <w:p w14:paraId="40E8AD2C" w14:textId="77777777" w:rsidR="00974A85" w:rsidRDefault="00974A85">
      <w:pPr>
        <w:rPr>
          <w:b/>
          <w:sz w:val="20"/>
          <w:szCs w:val="20"/>
        </w:rPr>
        <w:pPrChange w:id="202" w:author="Microsoft Office User" w:date="2017-05-10T15:51:00Z">
          <w:pPr>
            <w:jc w:val="center"/>
          </w:pPr>
        </w:pPrChange>
      </w:pPr>
    </w:p>
    <w:p w14:paraId="16F54DB2" w14:textId="4D221A3B" w:rsidR="00EA7520" w:rsidRDefault="00887B86">
      <w:pPr>
        <w:rPr>
          <w:b/>
          <w:sz w:val="20"/>
          <w:szCs w:val="20"/>
        </w:rPr>
        <w:pPrChange w:id="203" w:author="Microsoft Office User" w:date="2017-05-10T15:51:00Z">
          <w:pPr>
            <w:jc w:val="center"/>
          </w:pPr>
        </w:pPrChange>
      </w:pPr>
      <w:r>
        <w:rPr>
          <w:b/>
          <w:sz w:val="20"/>
          <w:szCs w:val="20"/>
        </w:rPr>
        <w:t>Works Cited</w:t>
      </w:r>
      <w:ins w:id="204" w:author="Microsoft Office User" w:date="2017-05-10T15:51:00Z">
        <w:r w:rsidR="00EA7520">
          <w:rPr>
            <w:b/>
            <w:sz w:val="20"/>
            <w:szCs w:val="20"/>
          </w:rPr>
          <w:t>:</w:t>
        </w:r>
      </w:ins>
    </w:p>
    <w:p w14:paraId="0ACAA935" w14:textId="3C881F35" w:rsidR="00EA7520" w:rsidRPr="0024199D" w:rsidRDefault="00887B86">
      <w:pPr>
        <w:numPr>
          <w:ilvl w:val="0"/>
          <w:numId w:val="2"/>
        </w:numPr>
        <w:ind w:left="360" w:hanging="360"/>
        <w:contextualSpacing/>
        <w:rPr>
          <w:sz w:val="20"/>
          <w:szCs w:val="20"/>
        </w:rPr>
        <w:pPrChange w:id="205" w:author="Microsoft Office User" w:date="2017-05-10T15:51:00Z">
          <w:pPr>
            <w:numPr>
              <w:numId w:val="2"/>
            </w:numPr>
            <w:ind w:left="720" w:hanging="360"/>
            <w:contextualSpacing/>
          </w:pPr>
        </w:pPrChange>
      </w:pPr>
      <w:r>
        <w:rPr>
          <w:sz w:val="20"/>
          <w:szCs w:val="20"/>
        </w:rPr>
        <w:t xml:space="preserve">Y. Baran, B. Pasaniuc, S. Sankararaman, D. G. Torgerson, C. Gignoux, C. Eng, et al. "Fast and Accurate Inference of Local Ancestry in Latino Populations." </w:t>
      </w:r>
      <w:r>
        <w:rPr>
          <w:i/>
          <w:sz w:val="20"/>
          <w:szCs w:val="20"/>
        </w:rPr>
        <w:t xml:space="preserve">Bioinformatics </w:t>
      </w:r>
      <w:r>
        <w:rPr>
          <w:sz w:val="20"/>
          <w:szCs w:val="20"/>
        </w:rPr>
        <w:t>28.10 (2012): 1359-367.</w:t>
      </w:r>
    </w:p>
    <w:p w14:paraId="52249950" w14:textId="77777777" w:rsidR="00974A85" w:rsidDel="00A67810" w:rsidRDefault="00887B86">
      <w:pPr>
        <w:numPr>
          <w:ilvl w:val="0"/>
          <w:numId w:val="2"/>
        </w:numPr>
        <w:ind w:left="360" w:hanging="360"/>
        <w:contextualSpacing/>
        <w:rPr>
          <w:del w:id="206" w:author="Microsoft Office User" w:date="2017-05-10T16:26:00Z"/>
          <w:sz w:val="20"/>
          <w:szCs w:val="20"/>
        </w:rPr>
        <w:pPrChange w:id="207" w:author="Microsoft Office User" w:date="2017-05-10T15:51:00Z">
          <w:pPr>
            <w:numPr>
              <w:numId w:val="2"/>
            </w:numPr>
            <w:ind w:left="720" w:hanging="360"/>
            <w:contextualSpacing/>
          </w:pPr>
        </w:pPrChange>
      </w:pPr>
      <w:r>
        <w:rPr>
          <w:sz w:val="20"/>
          <w:szCs w:val="20"/>
        </w:rPr>
        <w:t xml:space="preserve">B. Maples, S. Gravel, E. Kenny, C. Bustamante. “RFMix: A Discriminative Modeling Approach for Rapid and Robust Local-Ancestry Inference.” </w:t>
      </w:r>
      <w:r>
        <w:rPr>
          <w:i/>
          <w:sz w:val="20"/>
          <w:szCs w:val="20"/>
        </w:rPr>
        <w:t>American Journal of Human Genetics</w:t>
      </w:r>
      <w:r>
        <w:rPr>
          <w:sz w:val="20"/>
          <w:szCs w:val="20"/>
        </w:rPr>
        <w:t xml:space="preserve"> 93.2 (2013): 278-288.</w:t>
      </w:r>
    </w:p>
    <w:p w14:paraId="611A7F3B" w14:textId="77777777" w:rsidR="00974A85" w:rsidRDefault="00974A85">
      <w:pPr>
        <w:numPr>
          <w:ilvl w:val="0"/>
          <w:numId w:val="2"/>
        </w:numPr>
        <w:ind w:left="360" w:hanging="360"/>
        <w:contextualSpacing/>
        <w:pPrChange w:id="208" w:author="Microsoft Office User" w:date="2017-05-10T15:51:00Z">
          <w:pPr>
            <w:jc w:val="center"/>
          </w:pPr>
        </w:pPrChange>
      </w:pPr>
    </w:p>
    <w:sectPr w:rsidR="00974A85" w:rsidSect="00F95EE4">
      <w:pgSz w:w="12240" w:h="15840"/>
      <w:pgMar w:top="1152" w:right="1152" w:bottom="1152" w:left="1152" w:header="0" w:footer="0" w:gutter="0"/>
      <w:pgNumType w:start="1"/>
      <w:cols w:space="720"/>
      <w:formProt w:val="0"/>
      <w:docGrid w:linePitch="299" w:charSpace="-2049"/>
      <w:sectPrChange w:id="209" w:author="Microsoft Office User" w:date="2017-05-10T15:39:00Z">
        <w:sectPr w:rsidR="00974A85" w:rsidSect="00F95EE4">
          <w:pgMar w:top="648" w:right="863" w:bottom="403" w:left="863" w:header="0" w:footer="0" w:gutter="0"/>
          <w:docGrid w:linePitch="24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0943A" w14:textId="77777777" w:rsidR="00271797" w:rsidRDefault="00271797" w:rsidP="00F95EE4">
      <w:pPr>
        <w:spacing w:line="240" w:lineRule="auto"/>
      </w:pPr>
      <w:r>
        <w:separator/>
      </w:r>
    </w:p>
  </w:endnote>
  <w:endnote w:type="continuationSeparator" w:id="0">
    <w:p w14:paraId="05538A90" w14:textId="77777777" w:rsidR="00271797" w:rsidRDefault="00271797" w:rsidP="00F95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68EBB" w14:textId="77777777" w:rsidR="00271797" w:rsidRDefault="00271797" w:rsidP="00F95EE4">
      <w:pPr>
        <w:spacing w:line="240" w:lineRule="auto"/>
      </w:pPr>
      <w:r>
        <w:separator/>
      </w:r>
    </w:p>
  </w:footnote>
  <w:footnote w:type="continuationSeparator" w:id="0">
    <w:p w14:paraId="61C63FD6" w14:textId="77777777" w:rsidR="00271797" w:rsidRDefault="00271797" w:rsidP="00F95EE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976"/>
    <w:multiLevelType w:val="multilevel"/>
    <w:tmpl w:val="A94A1F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B84DCF"/>
    <w:multiLevelType w:val="multilevel"/>
    <w:tmpl w:val="BD2E3FE4"/>
    <w:lvl w:ilvl="0">
      <w:start w:val="1"/>
      <w:numFmt w:val="bullet"/>
      <w:lvlText w:val="o"/>
      <w:lvlJc w:val="left"/>
      <w:pPr>
        <w:ind w:left="1440" w:hanging="360"/>
      </w:pPr>
      <w:rPr>
        <w:rFonts w:ascii="Courier New" w:hAnsi="Courier New" w:cs="Courier New" w:hint="default"/>
        <w:sz w:val="20"/>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25154BF4"/>
    <w:multiLevelType w:val="multilevel"/>
    <w:tmpl w:val="1EB8C576"/>
    <w:lvl w:ilvl="0">
      <w:start w:val="1"/>
      <w:numFmt w:val="bullet"/>
      <w:lvlText w:val=""/>
      <w:lvlJc w:val="left"/>
      <w:pPr>
        <w:ind w:left="720" w:firstLine="360"/>
      </w:pPr>
      <w:rPr>
        <w:rFonts w:ascii="Wingdings" w:hAnsi="Wingdings" w:cs="Wingdings" w:hint="default"/>
        <w:sz w:val="20"/>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5CD46959"/>
    <w:multiLevelType w:val="multilevel"/>
    <w:tmpl w:val="AE6CFB4C"/>
    <w:lvl w:ilvl="0">
      <w:start w:val="1"/>
      <w:numFmt w:val="bullet"/>
      <w:lvlText w:val=""/>
      <w:lvlJc w:val="left"/>
      <w:pPr>
        <w:ind w:left="1440" w:hanging="360"/>
      </w:pPr>
      <w:rPr>
        <w:rFonts w:ascii="Symbol" w:hAnsi="Symbol" w:cs="Wingdings" w:hint="default"/>
        <w:sz w:val="20"/>
        <w:u w:val="none"/>
      </w:rPr>
    </w:lvl>
    <w:lvl w:ilvl="1">
      <w:start w:val="1"/>
      <w:numFmt w:val="bullet"/>
      <w:lvlText w:val=""/>
      <w:lvlJc w:val="left"/>
      <w:pPr>
        <w:ind w:left="1440" w:firstLine="1080"/>
      </w:pPr>
      <w:rPr>
        <w:rFonts w:ascii="Wingdings 2" w:hAnsi="Wingdings 2" w:cs="Wingdings 2" w:hint="default"/>
        <w:sz w:val="20"/>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68E72F40"/>
    <w:multiLevelType w:val="hybridMultilevel"/>
    <w:tmpl w:val="AEDA90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B31CF"/>
    <w:multiLevelType w:val="hybridMultilevel"/>
    <w:tmpl w:val="2F4823C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8250242"/>
    <w:multiLevelType w:val="hybridMultilevel"/>
    <w:tmpl w:val="79EEF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BD5679"/>
    <w:multiLevelType w:val="multilevel"/>
    <w:tmpl w:val="64766F7A"/>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F52400F"/>
    <w:multiLevelType w:val="hybridMultilevel"/>
    <w:tmpl w:val="70C26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0"/>
  </w:num>
  <w:num w:numId="6">
    <w:abstractNumId w:val="6"/>
  </w:num>
  <w:num w:numId="7">
    <w:abstractNumId w:val="8"/>
  </w:num>
  <w:num w:numId="8">
    <w:abstractNumId w:val="5"/>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drawingGridHorizontalSpacing w:val="105"/>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974A85"/>
    <w:rsid w:val="00073042"/>
    <w:rsid w:val="001342A6"/>
    <w:rsid w:val="001E1BB7"/>
    <w:rsid w:val="0024199D"/>
    <w:rsid w:val="00271797"/>
    <w:rsid w:val="004663C1"/>
    <w:rsid w:val="0059434C"/>
    <w:rsid w:val="005F56FB"/>
    <w:rsid w:val="00716E91"/>
    <w:rsid w:val="00887B86"/>
    <w:rsid w:val="008F4A2C"/>
    <w:rsid w:val="00974A85"/>
    <w:rsid w:val="009A2787"/>
    <w:rsid w:val="00A67810"/>
    <w:rsid w:val="00E83836"/>
    <w:rsid w:val="00EA7520"/>
    <w:rsid w:val="00F95E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76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keepNext/>
      <w:spacing w:line="276" w:lineRule="auto"/>
    </w:pPr>
    <w:rPr>
      <w:sz w:val="22"/>
    </w:rPr>
  </w:style>
  <w:style w:type="paragraph" w:styleId="Heading1">
    <w:name w:val="heading 1"/>
    <w:next w:val="Normal"/>
    <w:qFormat/>
    <w:pPr>
      <w:keepNext/>
      <w:keepLines/>
      <w:widowControl w:val="0"/>
      <w:spacing w:before="400" w:after="120"/>
      <w:contextualSpacing/>
      <w:outlineLvl w:val="0"/>
    </w:pPr>
    <w:rPr>
      <w:sz w:val="40"/>
      <w:szCs w:val="40"/>
    </w:rPr>
  </w:style>
  <w:style w:type="paragraph" w:styleId="Heading2">
    <w:name w:val="heading 2"/>
    <w:next w:val="Normal"/>
    <w:qFormat/>
    <w:pPr>
      <w:keepNext/>
      <w:keepLines/>
      <w:widowControl w:val="0"/>
      <w:spacing w:before="360" w:after="120"/>
      <w:contextualSpacing/>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szCs w:val="24"/>
    </w:rPr>
  </w:style>
  <w:style w:type="paragraph" w:styleId="Heading5">
    <w:name w:val="heading 5"/>
    <w:next w:val="Normal"/>
    <w:qFormat/>
    <w:pPr>
      <w:keepNext/>
      <w:keepLines/>
      <w:widowControl w:val="0"/>
      <w:spacing w:before="240" w:after="80"/>
      <w:contextualSpacing/>
      <w:outlineLvl w:val="4"/>
    </w:pPr>
    <w:rPr>
      <w:color w:val="666666"/>
      <w:sz w:val="22"/>
    </w:rPr>
  </w:style>
  <w:style w:type="paragraph" w:styleId="Heading6">
    <w:name w:val="heading 6"/>
    <w:next w:val="Normal"/>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0"/>
      <w:u w:val="none"/>
    </w:rPr>
  </w:style>
  <w:style w:type="character" w:customStyle="1" w:styleId="ListLabel29">
    <w:name w:val="ListLabel 29"/>
    <w:qFormat/>
    <w:rPr>
      <w:sz w:val="20"/>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cs="Wingdings"/>
      <w:sz w:val="20"/>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Wingdings"/>
      <w:sz w:val="20"/>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cs="Wingdings"/>
      <w:sz w:val="20"/>
      <w:u w:val="none"/>
    </w:rPr>
  </w:style>
  <w:style w:type="character" w:customStyle="1" w:styleId="ListLabel65">
    <w:name w:val="ListLabel 65"/>
    <w:qFormat/>
    <w:rPr>
      <w:rFonts w:cs="Wingdings 2"/>
      <w:sz w:val="20"/>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paragraph" w:customStyle="1" w:styleId="Heading">
    <w:name w:val="Heading"/>
    <w:basedOn w:val="Normal"/>
    <w:next w:val="BodyText"/>
    <w:qFormat/>
    <w:pPr>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95EE4"/>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F95EE4"/>
    <w:rPr>
      <w:rFonts w:ascii="Times New Roman" w:hAnsi="Times New Roman" w:cs="Mangal"/>
      <w:sz w:val="18"/>
      <w:szCs w:val="16"/>
    </w:rPr>
  </w:style>
  <w:style w:type="paragraph" w:styleId="Header">
    <w:name w:val="header"/>
    <w:basedOn w:val="Normal"/>
    <w:link w:val="HeaderChar"/>
    <w:uiPriority w:val="99"/>
    <w:unhideWhenUsed/>
    <w:rsid w:val="00F95EE4"/>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F95EE4"/>
    <w:rPr>
      <w:rFonts w:cs="Mangal"/>
      <w:sz w:val="22"/>
      <w:szCs w:val="20"/>
    </w:rPr>
  </w:style>
  <w:style w:type="paragraph" w:styleId="Footer">
    <w:name w:val="footer"/>
    <w:basedOn w:val="Normal"/>
    <w:link w:val="FooterChar"/>
    <w:uiPriority w:val="99"/>
    <w:unhideWhenUsed/>
    <w:rsid w:val="00F95EE4"/>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F95EE4"/>
    <w:rPr>
      <w:rFonts w:cs="Mangal"/>
      <w:sz w:val="22"/>
      <w:szCs w:val="20"/>
    </w:rPr>
  </w:style>
  <w:style w:type="paragraph" w:styleId="ListParagraph">
    <w:name w:val="List Paragraph"/>
    <w:basedOn w:val="Normal"/>
    <w:uiPriority w:val="34"/>
    <w:qFormat/>
    <w:rsid w:val="00F95EE4"/>
    <w:pPr>
      <w:ind w:left="720"/>
      <w:contextualSpacing/>
    </w:pPr>
    <w:rPr>
      <w:rFonts w:cs="Mangal"/>
      <w:szCs w:val="20"/>
    </w:rPr>
  </w:style>
  <w:style w:type="paragraph" w:styleId="Revision">
    <w:name w:val="Revision"/>
    <w:hidden/>
    <w:uiPriority w:val="99"/>
    <w:semiHidden/>
    <w:rsid w:val="0024199D"/>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10.gif"/><Relationship Id="rId9" Type="http://schemas.openxmlformats.org/officeDocument/2006/relationships/image" Target="media/image2.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14</cp:revision>
  <cp:lastPrinted>2017-05-10T20:44:00Z</cp:lastPrinted>
  <dcterms:created xsi:type="dcterms:W3CDTF">2017-05-10T19:34:00Z</dcterms:created>
  <dcterms:modified xsi:type="dcterms:W3CDTF">2017-05-10T20:45:00Z</dcterms:modified>
  <dc:language>en-US</dc:language>
</cp:coreProperties>
</file>